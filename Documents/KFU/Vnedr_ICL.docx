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F049B" w14:textId="77777777" w:rsidR="00BA0A01" w:rsidRDefault="0067459C">
      <w:pPr>
        <w:pStyle w:val="Heading30"/>
        <w:keepNext/>
        <w:keepLines/>
        <w:shd w:val="clear" w:color="auto" w:fill="auto"/>
        <w:spacing w:before="0" w:after="0" w:line="200" w:lineRule="exact"/>
      </w:pPr>
      <w:bookmarkStart w:id="0" w:name="bookmark3"/>
      <w:r>
        <w:t>СПРАВКА</w:t>
      </w:r>
      <w:bookmarkEnd w:id="0"/>
    </w:p>
    <w:p w14:paraId="2EC09782" w14:textId="77777777" w:rsidR="00BA0A01" w:rsidRDefault="0067459C">
      <w:pPr>
        <w:pStyle w:val="Bodytext20"/>
        <w:shd w:val="clear" w:color="auto" w:fill="auto"/>
        <w:spacing w:before="0"/>
        <w:ind w:firstLine="0"/>
      </w:pPr>
      <w:r>
        <w:t xml:space="preserve">о внедрении результатов </w:t>
      </w:r>
      <w:proofErr w:type="gramStart"/>
      <w:r>
        <w:t>исследования,</w:t>
      </w:r>
      <w:r>
        <w:br/>
        <w:t>полученных</w:t>
      </w:r>
      <w:proofErr w:type="gramEnd"/>
      <w:r>
        <w:t xml:space="preserve"> в диссертации </w:t>
      </w:r>
      <w:r w:rsidR="003051BD">
        <w:t xml:space="preserve">А.С. Тощева </w:t>
      </w:r>
      <w:r>
        <w:br/>
        <w:t>«</w:t>
      </w:r>
      <w:r w:rsidR="003051BD" w:rsidRPr="003051BD">
        <w:t>Интеллектуальная система повышения эффективности ИТ-службы предприятия</w:t>
      </w:r>
      <w:r>
        <w:t>»</w:t>
      </w:r>
    </w:p>
    <w:p w14:paraId="2D8130F7" w14:textId="77777777" w:rsidR="00BA0A01" w:rsidRDefault="0067459C">
      <w:pPr>
        <w:pStyle w:val="Bodytext20"/>
        <w:shd w:val="clear" w:color="auto" w:fill="auto"/>
        <w:spacing w:before="0" w:after="0"/>
        <w:ind w:firstLine="320"/>
        <w:jc w:val="both"/>
      </w:pPr>
      <w:r>
        <w:t xml:space="preserve">Рассмотренные </w:t>
      </w:r>
      <w:del w:id="1" w:author="Evgeny Fominyh" w:date="2016-09-22T16:55:00Z">
        <w:r w:rsidDel="00710FF2">
          <w:delText xml:space="preserve">на </w:delText>
        </w:r>
        <w:r w:rsidRPr="00EE44B9" w:rsidDel="00710FF2">
          <w:rPr>
            <w:highlight w:val="yellow"/>
          </w:rPr>
          <w:delText>заседании совета директоров</w:delText>
        </w:r>
      </w:del>
      <w:ins w:id="2" w:author="Evgeny Fominyh" w:date="2016-09-22T16:55:00Z">
        <w:r w:rsidR="00710FF2">
          <w:t>Генеральным директором</w:t>
        </w:r>
      </w:ins>
      <w:r>
        <w:t xml:space="preserve"> </w:t>
      </w:r>
      <w:r w:rsidR="003051BD" w:rsidRPr="0017604C">
        <w:rPr>
          <w:rPrChange w:id="3" w:author="Alexander Toschev" w:date="2016-09-23T08:40:00Z">
            <w:rPr>
              <w:highlight w:val="yellow"/>
            </w:rPr>
          </w:rPrChange>
        </w:rPr>
        <w:t>ООО</w:t>
      </w:r>
      <w:r w:rsidRPr="0017604C">
        <w:rPr>
          <w:rPrChange w:id="4" w:author="Alexander Toschev" w:date="2016-09-23T08:40:00Z">
            <w:rPr>
              <w:highlight w:val="yellow"/>
            </w:rPr>
          </w:rPrChange>
        </w:rPr>
        <w:t xml:space="preserve"> «</w:t>
      </w:r>
      <w:proofErr w:type="spellStart"/>
      <w:r w:rsidR="003051BD" w:rsidRPr="0017604C">
        <w:rPr>
          <w:rPrChange w:id="5" w:author="Alexander Toschev" w:date="2016-09-23T08:40:00Z">
            <w:rPr>
              <w:highlight w:val="yellow"/>
            </w:rPr>
          </w:rPrChange>
        </w:rPr>
        <w:t>Д</w:t>
      </w:r>
      <w:r w:rsidR="002E3959" w:rsidRPr="0017604C">
        <w:rPr>
          <w:rPrChange w:id="6" w:author="Alexander Toschev" w:date="2016-09-23T08:40:00Z">
            <w:rPr>
              <w:highlight w:val="yellow"/>
            </w:rPr>
          </w:rPrChange>
        </w:rPr>
        <w:t>жиДи</w:t>
      </w:r>
      <w:r w:rsidR="003051BD" w:rsidRPr="0017604C">
        <w:rPr>
          <w:rPrChange w:id="7" w:author="Alexander Toschev" w:date="2016-09-23T08:40:00Z">
            <w:rPr>
              <w:highlight w:val="yellow"/>
            </w:rPr>
          </w:rPrChange>
        </w:rPr>
        <w:t>Си</w:t>
      </w:r>
      <w:proofErr w:type="spellEnd"/>
      <w:r w:rsidR="003051BD" w:rsidRPr="0017604C">
        <w:rPr>
          <w:rPrChange w:id="8" w:author="Alexander Toschev" w:date="2016-09-23T08:40:00Z">
            <w:rPr>
              <w:highlight w:val="yellow"/>
            </w:rPr>
          </w:rPrChange>
        </w:rPr>
        <w:t xml:space="preserve"> </w:t>
      </w:r>
      <w:proofErr w:type="spellStart"/>
      <w:r w:rsidR="003051BD" w:rsidRPr="0017604C">
        <w:rPr>
          <w:rPrChange w:id="9" w:author="Alexander Toschev" w:date="2016-09-23T08:40:00Z">
            <w:rPr>
              <w:highlight w:val="yellow"/>
            </w:rPr>
          </w:rPrChange>
        </w:rPr>
        <w:t>Сервисез</w:t>
      </w:r>
      <w:proofErr w:type="spellEnd"/>
      <w:r w:rsidRPr="0017604C">
        <w:rPr>
          <w:rPrChange w:id="10" w:author="Alexander Toschev" w:date="2016-09-23T08:40:00Z">
            <w:rPr>
              <w:highlight w:val="yellow"/>
            </w:rPr>
          </w:rPrChange>
        </w:rPr>
        <w:t>»</w:t>
      </w:r>
      <w:r w:rsidR="00165E70" w:rsidRPr="00165E70">
        <w:t xml:space="preserve"> (</w:t>
      </w:r>
      <w:r w:rsidR="00165E70">
        <w:t xml:space="preserve">группа компаний </w:t>
      </w:r>
      <w:r w:rsidR="00165E70">
        <w:rPr>
          <w:lang w:val="en-US"/>
        </w:rPr>
        <w:t>ICL</w:t>
      </w:r>
      <w:r w:rsidR="00165E70" w:rsidRPr="00165E70">
        <w:t>)</w:t>
      </w:r>
      <w:r>
        <w:t xml:space="preserve"> результаты, полученные </w:t>
      </w:r>
      <w:r w:rsidR="002E3959">
        <w:t>А.С. Тощевым</w:t>
      </w:r>
      <w:r>
        <w:t xml:space="preserve"> в рамках диссертационного исследования на тему «</w:t>
      </w:r>
      <w:r w:rsidR="002E3959" w:rsidRPr="003051BD">
        <w:t>Интеллектуальная система повышения эффективности ИТ-службы предприятия</w:t>
      </w:r>
      <w:r>
        <w:t>», имеют реальное практическое значение для предприятия. Работа выполнялась в период с 20</w:t>
      </w:r>
      <w:r w:rsidR="002E3959">
        <w:t>11</w:t>
      </w:r>
      <w:r>
        <w:t xml:space="preserve"> по 20</w:t>
      </w:r>
      <w:r w:rsidR="002E3959">
        <w:t>16</w:t>
      </w:r>
      <w:r>
        <w:t xml:space="preserve"> г. и была направ</w:t>
      </w:r>
      <w:r w:rsidR="002E3959">
        <w:t xml:space="preserve">лена на повышение эффективности </w:t>
      </w:r>
      <w:r>
        <w:t>труда специалистов предприятия.</w:t>
      </w:r>
    </w:p>
    <w:p w14:paraId="50404C4C" w14:textId="77777777" w:rsidR="00BA0A01" w:rsidRDefault="0067459C">
      <w:pPr>
        <w:pStyle w:val="Bodytext20"/>
        <w:shd w:val="clear" w:color="auto" w:fill="auto"/>
        <w:spacing w:before="0" w:after="0"/>
        <w:ind w:firstLine="0"/>
      </w:pPr>
      <w:r>
        <w:t>К наиболее существенным результатам исследования относятся:</w:t>
      </w:r>
    </w:p>
    <w:p w14:paraId="4DBBCDE9" w14:textId="77777777" w:rsidR="002E3959" w:rsidRDefault="002E3959" w:rsidP="002E3959">
      <w:pPr>
        <w:pStyle w:val="Bodytext20"/>
        <w:numPr>
          <w:ilvl w:val="0"/>
          <w:numId w:val="13"/>
        </w:numPr>
        <w:jc w:val="both"/>
      </w:pPr>
      <w:commentRangeStart w:id="11"/>
      <w:del w:id="12" w:author="Alexander Toschev" w:date="2016-09-23T11:09:00Z">
        <w:r w:rsidDel="00C72AE1">
          <w:delText>Анализ</w:delText>
        </w:r>
        <w:commentRangeEnd w:id="11"/>
        <w:r w:rsidR="00710FF2" w:rsidDel="00C72AE1">
          <w:rPr>
            <w:rStyle w:val="CommentReference"/>
            <w:rFonts w:ascii="Arial Unicode MS" w:eastAsia="Arial Unicode MS" w:hAnsi="Arial Unicode MS" w:cs="Arial Unicode MS"/>
          </w:rPr>
          <w:commentReference w:id="11"/>
        </w:r>
        <w:r w:rsidDel="00C72AE1">
          <w:delText xml:space="preserve"> </w:delText>
        </w:r>
      </w:del>
      <w:ins w:id="13" w:author="Alexander Toschev" w:date="2016-09-23T11:09:00Z">
        <w:r w:rsidR="00C72AE1">
          <w:t>Функциональное сравнение</w:t>
        </w:r>
        <w:r w:rsidR="00C72AE1">
          <w:t xml:space="preserve"> </w:t>
        </w:r>
      </w:ins>
      <w:r>
        <w:t xml:space="preserve">систем управления базами знаний в области поддержки </w:t>
      </w:r>
      <w:del w:id="14" w:author="Alexander Toschev" w:date="2016-09-23T11:15:00Z">
        <w:r w:rsidDel="00C72AE1">
          <w:delText>информационнои</w:delText>
        </w:r>
      </w:del>
      <w:ins w:id="15" w:author="Alexander Toschev" w:date="2016-09-23T11:15:00Z">
        <w:r w:rsidR="00C72AE1">
          <w:t>информационной</w:t>
        </w:r>
      </w:ins>
      <w:r>
        <w:t>̆ инфраструктуры предприятия</w:t>
      </w:r>
      <w:ins w:id="16" w:author="Alexander Toschev" w:date="2016-09-23T11:10:00Z">
        <w:r w:rsidR="00C72AE1">
          <w:t xml:space="preserve"> для выбора наиболее оптимальной</w:t>
        </w:r>
      </w:ins>
      <w:r>
        <w:t>;</w:t>
      </w:r>
    </w:p>
    <w:p w14:paraId="38D7365E" w14:textId="77777777" w:rsidR="002E3959" w:rsidRDefault="00C72AE1" w:rsidP="00FA69CE">
      <w:pPr>
        <w:pStyle w:val="Bodytext20"/>
        <w:numPr>
          <w:ilvl w:val="0"/>
          <w:numId w:val="13"/>
        </w:numPr>
        <w:jc w:val="both"/>
      </w:pPr>
      <w:ins w:id="17" w:author="Alexander Toschev" w:date="2016-09-23T11:16:00Z">
        <w:r>
          <w:t xml:space="preserve">Разработана </w:t>
        </w:r>
      </w:ins>
      <w:commentRangeStart w:id="18"/>
      <w:del w:id="19" w:author="Alexander Toschev" w:date="2016-09-23T11:16:00Z">
        <w:r w:rsidR="002E3959" w:rsidDel="00C72AE1">
          <w:delText>М</w:delText>
        </w:r>
        <w:r w:rsidR="002E3959" w:rsidRPr="002E3959" w:rsidDel="00C72AE1">
          <w:delText>одель</w:delText>
        </w:r>
      </w:del>
      <w:commentRangeEnd w:id="18"/>
      <w:ins w:id="20" w:author="Alexander Toschev" w:date="2016-09-23T11:16:00Z">
        <w:r>
          <w:t>м</w:t>
        </w:r>
        <w:r w:rsidRPr="002E3959">
          <w:t>одель</w:t>
        </w:r>
      </w:ins>
      <w:r w:rsidR="00710FF2">
        <w:rPr>
          <w:rStyle w:val="CommentReference"/>
          <w:rFonts w:ascii="Arial Unicode MS" w:eastAsia="Arial Unicode MS" w:hAnsi="Arial Unicode MS" w:cs="Arial Unicode MS"/>
        </w:rPr>
        <w:commentReference w:id="18"/>
      </w:r>
      <w:r w:rsidR="002E3959" w:rsidRPr="002E3959">
        <w:t xml:space="preserve"> проблемно-</w:t>
      </w:r>
      <w:proofErr w:type="spellStart"/>
      <w:r w:rsidR="002E3959" w:rsidRPr="002E3959">
        <w:t>ориентированнои</w:t>
      </w:r>
      <w:proofErr w:type="spellEnd"/>
      <w:r w:rsidR="002E3959" w:rsidRPr="002E3959">
        <w:t xml:space="preserve">̆ системы управления </w:t>
      </w:r>
      <w:proofErr w:type="spellStart"/>
      <w:r w:rsidR="002E3959" w:rsidRPr="002E3959">
        <w:t>базои</w:t>
      </w:r>
      <w:proofErr w:type="spellEnd"/>
      <w:r w:rsidR="002E3959" w:rsidRPr="002E3959">
        <w:t>̆ знаний и оптимизации процессов</w:t>
      </w:r>
      <w:r w:rsidR="002E3959">
        <w:t xml:space="preserve"> обработки запросов </w:t>
      </w:r>
      <w:proofErr w:type="spellStart"/>
      <w:r w:rsidR="002E3959">
        <w:t>пользовате</w:t>
      </w:r>
      <w:r w:rsidR="002E3959" w:rsidRPr="002E3959">
        <w:t>леи</w:t>
      </w:r>
      <w:proofErr w:type="spellEnd"/>
      <w:r w:rsidR="002E3959" w:rsidRPr="002E3959">
        <w:t>̆ в области обслуживания ИТ-инфраструктуры предприятия</w:t>
      </w:r>
      <w:r w:rsidR="002E3959">
        <w:t>;</w:t>
      </w:r>
    </w:p>
    <w:p w14:paraId="334D7C01" w14:textId="77777777" w:rsidR="002E3959" w:rsidRDefault="00FA69CE" w:rsidP="00FA69CE">
      <w:pPr>
        <w:pStyle w:val="Bodytext20"/>
        <w:numPr>
          <w:ilvl w:val="0"/>
          <w:numId w:val="13"/>
        </w:numPr>
        <w:jc w:val="both"/>
      </w:pPr>
      <w:commentRangeStart w:id="21"/>
      <w:r>
        <w:t>П</w:t>
      </w:r>
      <w:r w:rsidRPr="00FA69CE">
        <w:t>рограммн</w:t>
      </w:r>
      <w:r>
        <w:t>ая реализаци</w:t>
      </w:r>
      <w:ins w:id="22" w:author="Evgeny Fominyh" w:date="2016-09-22T16:57:00Z">
        <w:r w:rsidR="00710FF2">
          <w:t>я</w:t>
        </w:r>
      </w:ins>
      <w:commentRangeEnd w:id="21"/>
      <w:ins w:id="23" w:author="Alexander Toschev" w:date="2016-09-23T11:16:00Z">
        <w:r w:rsidR="00C72AE1">
          <w:t xml:space="preserve"> в форме </w:t>
        </w:r>
        <w:proofErr w:type="spellStart"/>
        <w:r w:rsidR="00C72AE1">
          <w:t>фреймворка</w:t>
        </w:r>
      </w:ins>
      <w:proofErr w:type="spellEnd"/>
      <w:ins w:id="24" w:author="Evgeny Fominyh" w:date="2016-09-22T16:57:00Z">
        <w:r w:rsidR="00710FF2">
          <w:rPr>
            <w:rStyle w:val="CommentReference"/>
            <w:rFonts w:ascii="Arial Unicode MS" w:eastAsia="Arial Unicode MS" w:hAnsi="Arial Unicode MS" w:cs="Arial Unicode MS"/>
          </w:rPr>
          <w:commentReference w:id="21"/>
        </w:r>
      </w:ins>
      <w:del w:id="25" w:author="Evgeny Fominyh" w:date="2016-09-22T16:57:00Z">
        <w:r w:rsidDel="00710FF2">
          <w:delText>и</w:delText>
        </w:r>
      </w:del>
      <w:r>
        <w:t xml:space="preserve"> модели проблемно-</w:t>
      </w:r>
      <w:proofErr w:type="spellStart"/>
      <w:r w:rsidRPr="00FA69CE">
        <w:t>ориентированнои</w:t>
      </w:r>
      <w:proofErr w:type="spellEnd"/>
      <w:r w:rsidRPr="00FA69CE">
        <w:t xml:space="preserve">̆ системы управления </w:t>
      </w:r>
      <w:proofErr w:type="spellStart"/>
      <w:r w:rsidRPr="00FA69CE">
        <w:t>базои</w:t>
      </w:r>
      <w:proofErr w:type="spellEnd"/>
      <w:r w:rsidRPr="00FA69CE">
        <w:t>̆ знаний и о</w:t>
      </w:r>
      <w:r>
        <w:t>птимиза</w:t>
      </w:r>
      <w:r w:rsidRPr="00FA69CE">
        <w:t xml:space="preserve">ции обработки запросов </w:t>
      </w:r>
      <w:proofErr w:type="spellStart"/>
      <w:r w:rsidRPr="00FA69CE">
        <w:t>пользователеи</w:t>
      </w:r>
      <w:proofErr w:type="spellEnd"/>
      <w:r w:rsidRPr="00FA69CE">
        <w:t>̆ в области обслуживания ИТ- инфраструктуры предприятия</w:t>
      </w:r>
      <w:r w:rsidR="004F7C53">
        <w:t>.</w:t>
      </w:r>
    </w:p>
    <w:p w14:paraId="3E9B139F" w14:textId="77777777" w:rsidR="002E3959" w:rsidRDefault="002E3959" w:rsidP="002E3959">
      <w:pPr>
        <w:pStyle w:val="Bodytext20"/>
        <w:shd w:val="clear" w:color="auto" w:fill="auto"/>
        <w:spacing w:before="0" w:after="0"/>
        <w:ind w:firstLine="320"/>
        <w:jc w:val="both"/>
      </w:pPr>
    </w:p>
    <w:p w14:paraId="5E4C8BC2" w14:textId="77777777" w:rsidR="00BA0A01" w:rsidRDefault="0067459C">
      <w:pPr>
        <w:pStyle w:val="Bodytext20"/>
        <w:shd w:val="clear" w:color="auto" w:fill="auto"/>
        <w:spacing w:before="0" w:after="0"/>
        <w:ind w:firstLine="320"/>
        <w:jc w:val="both"/>
      </w:pPr>
      <w:r>
        <w:t xml:space="preserve">В соответствии с предложениями </w:t>
      </w:r>
      <w:r w:rsidR="00EE44B9">
        <w:t>А</w:t>
      </w:r>
      <w:r>
        <w:t>.</w:t>
      </w:r>
      <w:r w:rsidR="00EE44B9">
        <w:t>С</w:t>
      </w:r>
      <w:r>
        <w:t xml:space="preserve">. </w:t>
      </w:r>
      <w:r w:rsidR="00EE44B9">
        <w:t>Тощева</w:t>
      </w:r>
      <w:r>
        <w:t xml:space="preserve"> проведен</w:t>
      </w:r>
      <w:r w:rsidR="00EE44B9">
        <w:t xml:space="preserve">а апробация системы </w:t>
      </w:r>
      <w:commentRangeStart w:id="26"/>
      <w:commentRangeStart w:id="27"/>
      <w:r w:rsidR="00EE44B9">
        <w:t>на проект</w:t>
      </w:r>
      <w:r w:rsidR="00A43518">
        <w:t>ах</w:t>
      </w:r>
      <w:commentRangeEnd w:id="26"/>
      <w:r w:rsidR="00710FF2">
        <w:rPr>
          <w:rStyle w:val="CommentReference"/>
          <w:rFonts w:ascii="Arial Unicode MS" w:eastAsia="Arial Unicode MS" w:hAnsi="Arial Unicode MS" w:cs="Arial Unicode MS"/>
        </w:rPr>
        <w:commentReference w:id="26"/>
      </w:r>
      <w:commentRangeEnd w:id="27"/>
      <w:r w:rsidR="00C72AE1">
        <w:rPr>
          <w:rStyle w:val="CommentReference"/>
          <w:rFonts w:ascii="Arial Unicode MS" w:eastAsia="Arial Unicode MS" w:hAnsi="Arial Unicode MS" w:cs="Arial Unicode MS"/>
        </w:rPr>
        <w:commentReference w:id="27"/>
      </w:r>
      <w:ins w:id="28" w:author="Alexander Toschev" w:date="2016-09-23T11:17:00Z">
        <w:r w:rsidR="00C72AE1">
          <w:t xml:space="preserve"> подде</w:t>
        </w:r>
      </w:ins>
      <w:ins w:id="29" w:author="Alexander Toschev" w:date="2016-09-23T11:18:00Z">
        <w:r w:rsidR="00C72AE1">
          <w:t>р</w:t>
        </w:r>
      </w:ins>
      <w:ins w:id="30" w:author="Alexander Toschev" w:date="2016-09-23T11:17:00Z">
        <w:r w:rsidR="00C72AE1">
          <w:t xml:space="preserve">жки </w:t>
        </w:r>
      </w:ins>
      <w:ins w:id="31" w:author="Alexander Toschev" w:date="2016-09-23T11:18:00Z">
        <w:r w:rsidR="00C72AE1">
          <w:t>удаленной инфраструктуры предприятий</w:t>
        </w:r>
      </w:ins>
      <w:r w:rsidR="00EE44B9">
        <w:t xml:space="preserve"> компании. </w:t>
      </w:r>
    </w:p>
    <w:p w14:paraId="399A78E1" w14:textId="77777777" w:rsidR="00BA0A01" w:rsidRDefault="0067459C">
      <w:pPr>
        <w:pStyle w:val="Bodytext20"/>
        <w:shd w:val="clear" w:color="auto" w:fill="auto"/>
        <w:spacing w:before="0" w:after="0"/>
        <w:ind w:firstLine="320"/>
        <w:jc w:val="both"/>
      </w:pPr>
      <w:del w:id="32" w:author="Alexander Toschev" w:date="2016-09-23T11:18:00Z">
        <w:r w:rsidDel="00C72AE1">
          <w:delText xml:space="preserve">В целом </w:delText>
        </w:r>
        <w:r w:rsidR="00EE44B9" w:rsidDel="00C72AE1">
          <w:delText>результаты</w:delText>
        </w:r>
        <w:r w:rsidDel="00C72AE1">
          <w:delText xml:space="preserve"> </w:delText>
        </w:r>
        <w:commentRangeStart w:id="33"/>
        <w:r w:rsidDel="00C72AE1">
          <w:delText>благоприятно отразилась на экономической</w:delText>
        </w:r>
        <w:commentRangeEnd w:id="33"/>
        <w:r w:rsidR="00710FF2" w:rsidDel="00C72AE1">
          <w:rPr>
            <w:rStyle w:val="CommentReference"/>
            <w:rFonts w:ascii="Arial Unicode MS" w:eastAsia="Arial Unicode MS" w:hAnsi="Arial Unicode MS" w:cs="Arial Unicode MS"/>
          </w:rPr>
          <w:commentReference w:id="33"/>
        </w:r>
        <w:r w:rsidDel="00C72AE1">
          <w:delText xml:space="preserve"> деятельности предприятия</w:delText>
        </w:r>
      </w:del>
      <w:ins w:id="34" w:author="Alexander Toschev" w:date="2016-09-23T11:18:00Z">
        <w:r w:rsidR="00C72AE1">
          <w:t>Удалось добиться авто</w:t>
        </w:r>
      </w:ins>
      <w:ins w:id="35" w:author="Alexander Toschev" w:date="2016-09-23T11:19:00Z">
        <w:r w:rsidR="00C72AE1">
          <w:t>м</w:t>
        </w:r>
      </w:ins>
      <w:ins w:id="36" w:author="Alexander Toschev" w:date="2016-09-23T11:18:00Z">
        <w:r w:rsidR="00C72AE1">
          <w:t>атического разрешения инцидентов</w:t>
        </w:r>
      </w:ins>
      <w:ins w:id="37" w:author="Alexander Toschev" w:date="2016-09-23T11:19:00Z">
        <w:r w:rsidR="00C72AE1">
          <w:t xml:space="preserve"> на уровне 50%, что привело к оптимизации работы</w:t>
        </w:r>
      </w:ins>
      <w:r>
        <w:t>.</w:t>
      </w:r>
    </w:p>
    <w:p w14:paraId="761C1CB0" w14:textId="77777777" w:rsidR="00EE44B9" w:rsidRDefault="00EE44B9">
      <w:pPr>
        <w:pStyle w:val="Bodytext20"/>
        <w:shd w:val="clear" w:color="auto" w:fill="auto"/>
        <w:spacing w:before="0" w:after="899" w:line="200" w:lineRule="exact"/>
        <w:ind w:firstLine="0"/>
        <w:jc w:val="right"/>
      </w:pPr>
      <w:bookmarkStart w:id="38" w:name="_GoBack"/>
      <w:bookmarkEnd w:id="38"/>
    </w:p>
    <w:p w14:paraId="2F857AAF" w14:textId="77777777" w:rsidR="00BA0A01" w:rsidRPr="005C23FA" w:rsidRDefault="00EE44B9" w:rsidP="005C23FA">
      <w:pPr>
        <w:pStyle w:val="Bodytext20"/>
        <w:shd w:val="clear" w:color="auto" w:fill="auto"/>
        <w:spacing w:before="0" w:after="899" w:line="240" w:lineRule="auto"/>
        <w:ind w:firstLine="0"/>
        <w:jc w:val="right"/>
      </w:pPr>
      <w:r>
        <w:t>__________________________</w:t>
      </w:r>
      <w:r w:rsidR="005C23FA">
        <w:t>______________________________</w:t>
      </w:r>
      <w:r>
        <w:t>______</w:t>
      </w:r>
      <w:r w:rsidR="005C23FA">
        <w:t xml:space="preserve"> (ФИО, должность, подпись, печать)</w:t>
      </w:r>
    </w:p>
    <w:p w14:paraId="2EC05109" w14:textId="77777777" w:rsidR="00BA0A01" w:rsidRDefault="00BA0A01">
      <w:pPr>
        <w:pStyle w:val="Bodytext20"/>
        <w:shd w:val="clear" w:color="auto" w:fill="auto"/>
        <w:spacing w:before="0" w:after="0"/>
        <w:ind w:left="2720" w:firstLine="0"/>
        <w:jc w:val="right"/>
      </w:pPr>
    </w:p>
    <w:sectPr w:rsidR="00BA0A01">
      <w:footerReference w:type="even" r:id="rId9"/>
      <w:pgSz w:w="8400" w:h="11900"/>
      <w:pgMar w:top="831" w:right="1054" w:bottom="1008" w:left="1049" w:header="0" w:footer="3" w:gutter="0"/>
      <w:cols w:space="720"/>
      <w:noEndnote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Evgeny Fominyh" w:date="2016-09-22T16:58:00Z" w:initials="EEF">
    <w:p w14:paraId="7B8FEBDE" w14:textId="77777777" w:rsidR="00710FF2" w:rsidRDefault="00710FF2">
      <w:pPr>
        <w:pStyle w:val="CommentText"/>
      </w:pPr>
      <w:r>
        <w:rPr>
          <w:rStyle w:val="CommentReference"/>
        </w:rPr>
        <w:annotationRef/>
      </w:r>
      <w:proofErr w:type="gramStart"/>
      <w:r>
        <w:t>Анализ это</w:t>
      </w:r>
      <w:proofErr w:type="gramEnd"/>
      <w:r>
        <w:t xml:space="preserve"> не результат. Нужно расписать какие результаты ты получил по окончании анализа.</w:t>
      </w:r>
    </w:p>
  </w:comment>
  <w:comment w:id="18" w:author="Evgeny Fominyh" w:date="2016-09-22T16:58:00Z" w:initials="EEF">
    <w:p w14:paraId="5B589996" w14:textId="77777777" w:rsidR="00710FF2" w:rsidRDefault="00710FF2">
      <w:pPr>
        <w:pStyle w:val="CommentText"/>
      </w:pPr>
      <w:r>
        <w:rPr>
          <w:rStyle w:val="CommentReference"/>
        </w:rPr>
        <w:annotationRef/>
      </w:r>
      <w:r>
        <w:t>Что модель? Внедрена? Разработана?</w:t>
      </w:r>
    </w:p>
  </w:comment>
  <w:comment w:id="21" w:author="Evgeny Fominyh" w:date="2016-09-22T16:58:00Z" w:initials="EEF">
    <w:p w14:paraId="7108E5BB" w14:textId="77777777" w:rsidR="00710FF2" w:rsidRDefault="00710FF2">
      <w:pPr>
        <w:pStyle w:val="CommentText"/>
      </w:pPr>
      <w:r>
        <w:rPr>
          <w:rStyle w:val="CommentReference"/>
        </w:rPr>
        <w:annotationRef/>
      </w:r>
      <w:r>
        <w:t>В какой форме?</w:t>
      </w:r>
    </w:p>
  </w:comment>
  <w:comment w:id="26" w:author="Evgeny Fominyh" w:date="2016-09-22T16:58:00Z" w:initials="EEF">
    <w:p w14:paraId="7D6239C1" w14:textId="77777777" w:rsidR="00710FF2" w:rsidRDefault="00710FF2">
      <w:pPr>
        <w:pStyle w:val="CommentText"/>
      </w:pPr>
      <w:r>
        <w:rPr>
          <w:rStyle w:val="CommentReference"/>
        </w:rPr>
        <w:annotationRef/>
      </w:r>
      <w:r>
        <w:t>На каких?</w:t>
      </w:r>
    </w:p>
  </w:comment>
  <w:comment w:id="27" w:author="Alexander Toschev" w:date="2016-09-23T11:18:00Z" w:initials="A.T.">
    <w:p w14:paraId="3C4EA703" w14:textId="77777777" w:rsidR="00C72AE1" w:rsidRPr="00C72AE1" w:rsidRDefault="00C72AE1">
      <w:pPr>
        <w:pStyle w:val="CommentText"/>
      </w:pPr>
      <w:r>
        <w:rPr>
          <w:rStyle w:val="CommentReference"/>
        </w:rPr>
        <w:annotationRef/>
      </w:r>
      <w:r>
        <w:t xml:space="preserve">На дампах </w:t>
      </w:r>
      <w:r>
        <w:rPr>
          <w:lang w:val="en-US"/>
        </w:rPr>
        <w:t xml:space="preserve">Volvo </w:t>
      </w:r>
      <w:r>
        <w:t>гоняли</w:t>
      </w:r>
    </w:p>
  </w:comment>
  <w:comment w:id="33" w:author="Evgeny Fominyh" w:date="2016-09-22T16:58:00Z" w:initials="EEF">
    <w:p w14:paraId="3069E858" w14:textId="77777777" w:rsidR="00710FF2" w:rsidRDefault="00710FF2">
      <w:pPr>
        <w:pStyle w:val="CommentText"/>
      </w:pPr>
      <w:r>
        <w:rPr>
          <w:rStyle w:val="CommentReference"/>
        </w:rPr>
        <w:annotationRef/>
      </w:r>
      <w:r>
        <w:t>Да ладно? Расписать, в цифрах, на сколько же наши внутренние затраты оптимизировались, в процентах?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8FEBDE" w15:done="0"/>
  <w15:commentEx w15:paraId="5B589996" w15:done="0"/>
  <w15:commentEx w15:paraId="7108E5BB" w15:done="0"/>
  <w15:commentEx w15:paraId="7D6239C1" w15:done="0"/>
  <w15:commentEx w15:paraId="3C4EA703" w15:paraIdParent="7D6239C1" w15:done="0"/>
  <w15:commentEx w15:paraId="3069E8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95945" w14:textId="77777777" w:rsidR="001932D8" w:rsidRDefault="001932D8">
      <w:r>
        <w:separator/>
      </w:r>
    </w:p>
  </w:endnote>
  <w:endnote w:type="continuationSeparator" w:id="0">
    <w:p w14:paraId="08E72E84" w14:textId="77777777" w:rsidR="001932D8" w:rsidRDefault="00193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8942E" w14:textId="77777777" w:rsidR="00BA0A01" w:rsidRDefault="00710FF2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3C659654" wp14:editId="2044E18B">
              <wp:simplePos x="0" y="0"/>
              <wp:positionH relativeFrom="page">
                <wp:posOffset>704215</wp:posOffset>
              </wp:positionH>
              <wp:positionV relativeFrom="page">
                <wp:posOffset>7056755</wp:posOffset>
              </wp:positionV>
              <wp:extent cx="130810" cy="85090"/>
              <wp:effectExtent l="0" t="0" r="3175" b="19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" cy="8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8D60D9" w14:textId="77777777" w:rsidR="00BA0A01" w:rsidRDefault="0067459C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C72AE1" w:rsidRPr="00C72AE1">
                            <w:rPr>
                              <w:rStyle w:val="Headerorfooter1"/>
                              <w:b/>
                              <w:bCs/>
                              <w:noProof/>
                            </w:rPr>
                            <w:t>2</w:t>
                          </w:r>
                          <w:r>
                            <w:rPr>
                              <w:rStyle w:val="Headerorfooter1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6596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.45pt;margin-top:555.65pt;width:10.3pt;height:6.7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" filled="f" stroked="f">
              <v:textbox style="mso-fit-shape-to-text:t" inset="0,0,0,0">
                <w:txbxContent>
                  <w:p w14:paraId="0D8D60D9" w14:textId="77777777" w:rsidR="00BA0A01" w:rsidRDefault="0067459C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C72AE1" w:rsidRPr="00C72AE1">
                      <w:rPr>
                        <w:rStyle w:val="Headerorfooter1"/>
                        <w:b/>
                        <w:bCs/>
                        <w:noProof/>
                      </w:rPr>
                      <w:t>2</w:t>
                    </w:r>
                    <w:r>
                      <w:rPr>
                        <w:rStyle w:val="Headerorfooter1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134C0" w14:textId="77777777" w:rsidR="001932D8" w:rsidRDefault="001932D8"/>
  </w:footnote>
  <w:footnote w:type="continuationSeparator" w:id="0">
    <w:p w14:paraId="6D1DE007" w14:textId="77777777" w:rsidR="001932D8" w:rsidRDefault="001932D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32B5"/>
    <w:multiLevelType w:val="multilevel"/>
    <w:tmpl w:val="053AEE6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E2524C"/>
    <w:multiLevelType w:val="multilevel"/>
    <w:tmpl w:val="FD6E1F3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B6191F"/>
    <w:multiLevelType w:val="multilevel"/>
    <w:tmpl w:val="DFFE92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6962DF"/>
    <w:multiLevelType w:val="multilevel"/>
    <w:tmpl w:val="C5A0249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2F217D"/>
    <w:multiLevelType w:val="multilevel"/>
    <w:tmpl w:val="E2E2B97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16408D"/>
    <w:multiLevelType w:val="multilevel"/>
    <w:tmpl w:val="5A16509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2175D41"/>
    <w:multiLevelType w:val="multilevel"/>
    <w:tmpl w:val="A9A226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EA5B96"/>
    <w:multiLevelType w:val="multilevel"/>
    <w:tmpl w:val="AFF00F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A30313"/>
    <w:multiLevelType w:val="multilevel"/>
    <w:tmpl w:val="17E063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142D52"/>
    <w:multiLevelType w:val="multilevel"/>
    <w:tmpl w:val="A53430B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A51F03"/>
    <w:multiLevelType w:val="multilevel"/>
    <w:tmpl w:val="FA2ABB8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093AC3"/>
    <w:multiLevelType w:val="hybridMultilevel"/>
    <w:tmpl w:val="F0E87968"/>
    <w:lvl w:ilvl="0" w:tplc="EAEAAE7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2" w15:restartNumberingAfterBreak="0">
    <w:nsid w:val="72BC5734"/>
    <w:multiLevelType w:val="multilevel"/>
    <w:tmpl w:val="804E8E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0"/>
  </w:num>
  <w:num w:numId="12">
    <w:abstractNumId w:val="9"/>
  </w:num>
  <w:num w:numId="1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Toschev">
    <w15:presenceInfo w15:providerId="None" w15:userId="Alexander Tosch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01"/>
    <w:rsid w:val="00165E70"/>
    <w:rsid w:val="0017604C"/>
    <w:rsid w:val="001932D8"/>
    <w:rsid w:val="002E3959"/>
    <w:rsid w:val="003051BD"/>
    <w:rsid w:val="004F7C53"/>
    <w:rsid w:val="005C23FA"/>
    <w:rsid w:val="0067459C"/>
    <w:rsid w:val="00710FF2"/>
    <w:rsid w:val="008357FD"/>
    <w:rsid w:val="00A43518"/>
    <w:rsid w:val="00BA0A01"/>
    <w:rsid w:val="00C72AE1"/>
    <w:rsid w:val="00EE44B9"/>
    <w:rsid w:val="00FA69CE"/>
    <w:rsid w:val="00F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A709B0"/>
  <w15:docId w15:val="{7672BE5A-C5B5-4FE7-B63B-0435E543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Heading1">
    <w:name w:val="Heading #1_"/>
    <w:basedOn w:val="DefaultParagraphFont"/>
    <w:link w:val="Heading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">
    <w:name w:val="Header or footer_"/>
    <w:basedOn w:val="DefaultParagraphFont"/>
    <w:link w:val="Headerorfooter0"/>
    <w:rPr>
      <w:rFonts w:ascii="Segoe UI" w:eastAsia="Segoe UI" w:hAnsi="Segoe UI" w:cs="Segoe UI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Headerorfooter1">
    <w:name w:val="Header or footer"/>
    <w:basedOn w:val="Headerorfooter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">
    <w:name w:val="Heading #2_"/>
    <w:basedOn w:val="DefaultParagraphFont"/>
    <w:link w:val="Heading2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3">
    <w:name w:val="Heading #3_"/>
    <w:basedOn w:val="DefaultParagraphFont"/>
    <w:link w:val="Heading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540" w:line="0" w:lineRule="atLeast"/>
      <w:jc w:val="right"/>
      <w:outlineLvl w:val="0"/>
    </w:pPr>
    <w:rPr>
      <w:rFonts w:ascii="Trebuchet MS" w:eastAsia="Trebuchet MS" w:hAnsi="Trebuchet MS" w:cs="Trebuchet MS"/>
      <w:sz w:val="20"/>
      <w:szCs w:val="20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pacing w:val="10"/>
      <w:sz w:val="18"/>
      <w:szCs w:val="18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540" w:after="360" w:line="0" w:lineRule="atLeast"/>
      <w:outlineLvl w:val="1"/>
    </w:pPr>
    <w:rPr>
      <w:rFonts w:ascii="Trebuchet MS" w:eastAsia="Trebuchet MS" w:hAnsi="Trebuchet MS" w:cs="Trebuchet MS"/>
      <w:sz w:val="18"/>
      <w:szCs w:val="18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360" w:after="60" w:line="0" w:lineRule="atLeast"/>
      <w:jc w:val="center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60" w:after="180" w:line="226" w:lineRule="exact"/>
      <w:ind w:hanging="3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60" w:line="226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351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518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4351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518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F2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10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F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FF2"/>
    <w:rPr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FF2"/>
    <w:rPr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GDC Russia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Toschev</dc:creator>
  <cp:lastModifiedBy>Alexander Toschev</cp:lastModifiedBy>
  <cp:revision>2</cp:revision>
  <dcterms:created xsi:type="dcterms:W3CDTF">2016-09-23T08:23:00Z</dcterms:created>
  <dcterms:modified xsi:type="dcterms:W3CDTF">2016-09-23T08:23:00Z</dcterms:modified>
</cp:coreProperties>
</file>