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D5B73" w14:textId="77777777" w:rsidR="003E0121" w:rsidRPr="00763F37" w:rsidRDefault="0038742E" w:rsidP="007C186C">
      <w:pPr>
        <w:spacing w:line="360" w:lineRule="auto"/>
        <w:contextualSpacing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ОТЗЫВ</w:t>
      </w:r>
    </w:p>
    <w:p w14:paraId="218A175B" w14:textId="77777777" w:rsidR="00B03175" w:rsidRPr="00763F37" w:rsidRDefault="003A7455" w:rsidP="00B03175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38742E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фициального оппонента о диссертации </w:t>
      </w:r>
    </w:p>
    <w:p w14:paraId="49AEC9F6" w14:textId="10432885" w:rsidR="0038742E" w:rsidRPr="00763F37" w:rsidRDefault="007C186C" w:rsidP="00B03175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Тощева Александра Сергеевича</w:t>
      </w:r>
    </w:p>
    <w:p w14:paraId="5186BC48" w14:textId="1EEABB9E" w:rsidR="0038742E" w:rsidRPr="008A318F" w:rsidRDefault="0038742E" w:rsidP="0038742E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7C186C" w:rsidRPr="007C186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r w:rsidR="008A31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</w:p>
    <w:p w14:paraId="38F1EECC" w14:textId="21038D69" w:rsidR="0038742E" w:rsidRPr="00763F37" w:rsidRDefault="0038742E" w:rsidP="0038742E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представленной к защите на соискание </w:t>
      </w:r>
      <w:r w:rsidR="008A31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ученой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степени кандидата </w:t>
      </w:r>
      <w:r w:rsidR="00CA057C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технических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наук по специальности 05.13.11 – «</w:t>
      </w:r>
      <w:r w:rsidR="00B03175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атематическое и программное обеспечение вычислительных машин, комплексов и компьютерных сетей»</w:t>
      </w:r>
    </w:p>
    <w:p w14:paraId="3462DD61" w14:textId="77777777" w:rsidR="0038742E" w:rsidRPr="00763F37" w:rsidRDefault="0038742E" w:rsidP="003A7455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Актуальность темы диссертации</w:t>
      </w:r>
    </w:p>
    <w:p w14:paraId="6E05D456" w14:textId="7A99EB57" w:rsidR="00E70149" w:rsidRPr="00410811" w:rsidRDefault="005B13C1" w:rsidP="00E7014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Диссертационная работа</w:t>
      </w:r>
      <w:r w:rsidR="009E4EB9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1EA0">
        <w:rPr>
          <w:rFonts w:ascii="Times New Roman" w:hAnsi="Times New Roman" w:cs="Times New Roman"/>
          <w:color w:val="000000" w:themeColor="text1"/>
          <w:sz w:val="28"/>
          <w:szCs w:val="28"/>
        </w:rPr>
        <w:t>А.С. Тощева</w:t>
      </w:r>
      <w:r w:rsidR="00BE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посвящена </w:t>
      </w:r>
      <w:r w:rsidR="00BE7FB6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разработке </w:t>
      </w:r>
      <w:r w:rsidR="00BF6E0E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интеллектуальной системы повышения эффективности ИТ-службы предприятия</w:t>
      </w:r>
      <w:r w:rsidR="00BE7FB6"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. В настоящее время </w:t>
      </w:r>
      <w:r w:rsidR="00BE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задача </w:t>
      </w:r>
      <w:r w:rsidR="00407C4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повышения эффективности ИТ-службы предприятия</w:t>
      </w:r>
      <w:r w:rsidR="00BE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актуальной</w:t>
      </w:r>
      <w:r w:rsidR="008A318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BE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важной </w:t>
      </w:r>
      <w:r w:rsidR="008A318F">
        <w:rPr>
          <w:rFonts w:ascii="Times New Roman" w:hAnsi="Times New Roman" w:cs="Times New Roman"/>
          <w:color w:val="000000" w:themeColor="text1"/>
          <w:sz w:val="28"/>
          <w:szCs w:val="28"/>
        </w:rPr>
        <w:t>и практически востребованной</w:t>
      </w:r>
      <w:r w:rsidR="0035129C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Исследования в </w:t>
      </w:r>
      <w:r w:rsidR="008A31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названном направлении </w:t>
      </w:r>
      <w:r w:rsidR="006C24CD">
        <w:rPr>
          <w:rFonts w:ascii="Times New Roman" w:hAnsi="Times New Roman" w:cs="Times New Roman"/>
          <w:color w:val="000000" w:themeColor="text1"/>
          <w:sz w:val="28"/>
          <w:szCs w:val="28"/>
        </w:rPr>
        <w:t>лидерами ИТ-отрасли</w:t>
      </w:r>
      <w:r w:rsidR="008A31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6C24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паниями HP и IBM</w:t>
      </w:r>
      <w:r w:rsidR="008A318F">
        <w:rPr>
          <w:rFonts w:ascii="Times New Roman" w:hAnsi="Times New Roman" w:cs="Times New Roman"/>
          <w:color w:val="000000" w:themeColor="text1"/>
          <w:sz w:val="28"/>
          <w:szCs w:val="28"/>
        </w:rPr>
        <w:t>, н</w:t>
      </w:r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апример, </w:t>
      </w:r>
      <w:r w:rsidR="008A31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широко </w:t>
      </w:r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>известна м</w:t>
      </w:r>
      <w:r w:rsidR="006C24CD">
        <w:rPr>
          <w:rFonts w:ascii="Times New Roman" w:hAnsi="Times New Roman" w:cs="Times New Roman"/>
          <w:color w:val="000000" w:themeColor="text1"/>
          <w:sz w:val="28"/>
          <w:szCs w:val="28"/>
        </w:rPr>
        <w:t>ногоцелевая интеллектуальная си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стема IBM Watson</w:t>
      </w:r>
      <w:r w:rsidR="006E05A0" w:rsidRPr="006E05A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CE2057" w14:textId="4FF8D47E" w:rsidR="009E4EB9" w:rsidRPr="00763F37" w:rsidRDefault="00410811" w:rsidP="005B13C1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В контексте</w:t>
      </w:r>
      <w:r w:rsidR="00E701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решения задачи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оптимизации издержек в </w:t>
      </w:r>
      <w:r w:rsidR="00E701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области ИТ </w:t>
      </w:r>
      <w:r w:rsidR="008A318F">
        <w:rPr>
          <w:rFonts w:ascii="Times New Roman" w:hAnsi="Times New Roman" w:cs="Times New Roman"/>
          <w:color w:val="000000" w:themeColor="text1"/>
          <w:sz w:val="28"/>
          <w:szCs w:val="28"/>
        </w:rPr>
        <w:t>диссертант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0149">
        <w:rPr>
          <w:rFonts w:ascii="Times New Roman" w:hAnsi="Times New Roman" w:cs="Times New Roman"/>
          <w:color w:val="000000" w:themeColor="text1"/>
          <w:sz w:val="28"/>
          <w:szCs w:val="28"/>
        </w:rPr>
        <w:t>рассматривает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модель области, модель систем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ы и ее реализаци</w:t>
      </w:r>
      <w:r w:rsidR="008A318F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повы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шает эффективность работы специалиста тех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нической поддержки 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путем частичной (в некоторых случаях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, полной) автоматизации обработ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ки инциде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нтов (случаев, происшествий)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, нач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иная с разбора запросов, сформу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лированных на естественном языке, и заканчи</w:t>
      </w:r>
      <w:r w:rsidR="00BA069E">
        <w:rPr>
          <w:rFonts w:ascii="Times New Roman" w:hAnsi="Times New Roman" w:cs="Times New Roman"/>
          <w:color w:val="000000" w:themeColor="text1"/>
          <w:sz w:val="28"/>
          <w:szCs w:val="28"/>
        </w:rPr>
        <w:t>вая применением найденного реше</w:t>
      </w:r>
      <w:r w:rsidRPr="00410811">
        <w:rPr>
          <w:rFonts w:ascii="Times New Roman" w:hAnsi="Times New Roman" w:cs="Times New Roman"/>
          <w:color w:val="000000" w:themeColor="text1"/>
          <w:sz w:val="28"/>
          <w:szCs w:val="28"/>
        </w:rPr>
        <w:t>ния.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5129C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</w:t>
      </w:r>
      <w:r w:rsidR="008A31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актуальность </w:t>
      </w:r>
      <w:r w:rsidR="0035129C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диссертация </w:t>
      </w:r>
      <w:r w:rsidR="006C24CD">
        <w:rPr>
          <w:rFonts w:ascii="Times New Roman" w:hAnsi="Times New Roman" w:cs="Times New Roman"/>
          <w:color w:val="000000" w:themeColor="text1"/>
          <w:sz w:val="28"/>
          <w:szCs w:val="28"/>
        </w:rPr>
        <w:t>А. С. Тощева</w:t>
      </w:r>
      <w:r w:rsidR="0035129C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A318F">
        <w:rPr>
          <w:rFonts w:ascii="Times New Roman" w:hAnsi="Times New Roman" w:cs="Times New Roman"/>
          <w:color w:val="000000" w:themeColor="text1"/>
          <w:sz w:val="28"/>
          <w:szCs w:val="28"/>
        </w:rPr>
        <w:t>несомненна.</w:t>
      </w:r>
      <w:r w:rsidR="0035129C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BB60FA" w14:textId="77777777" w:rsidR="0038742E" w:rsidRPr="00763F37" w:rsidRDefault="0038742E" w:rsidP="00B03175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Общая характеристика диссертационной работы</w:t>
      </w:r>
    </w:p>
    <w:p w14:paraId="19843994" w14:textId="75965FFE" w:rsidR="0038742E" w:rsidRPr="00763F37" w:rsidRDefault="008C3376" w:rsidP="008C3376">
      <w:pPr>
        <w:pStyle w:val="p1"/>
        <w:spacing w:line="360" w:lineRule="auto"/>
        <w:ind w:firstLine="357"/>
        <w:jc w:val="both"/>
        <w:rPr>
          <w:rFonts w:ascii="Times New Roman" w:hAnsi="Times New Roman"/>
          <w:color w:val="000000" w:themeColor="text1"/>
          <w:sz w:val="28"/>
          <w:szCs w:val="28"/>
          <w:lang w:eastAsia="en-US"/>
        </w:rPr>
      </w:pP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Диссертация состоит из введения, четырех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глав, заключения и пяти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приложений. Полный объём диссертации составляет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121 страницу с 47 рисунками и 28 таблицами. Список литературы содержит</w:t>
      </w:r>
      <w:r>
        <w:rPr>
          <w:rFonts w:ascii="Times New Roman" w:hAnsi="Times New Roman"/>
          <w:color w:val="000000" w:themeColor="text1"/>
          <w:sz w:val="28"/>
          <w:szCs w:val="28"/>
          <w:lang w:eastAsia="en-US"/>
        </w:rPr>
        <w:t xml:space="preserve"> </w:t>
      </w:r>
      <w:r w:rsidRPr="008C3376">
        <w:rPr>
          <w:rFonts w:ascii="Times New Roman" w:hAnsi="Times New Roman"/>
          <w:color w:val="000000" w:themeColor="text1"/>
          <w:sz w:val="28"/>
          <w:szCs w:val="28"/>
          <w:lang w:eastAsia="en-US"/>
        </w:rPr>
        <w:t>101 наименование.</w:t>
      </w:r>
    </w:p>
    <w:p w14:paraId="00A1A5D5" w14:textId="360474AC" w:rsidR="0038742E" w:rsidRPr="00763F37" w:rsidRDefault="0038742E" w:rsidP="003874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Во 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введении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обоснов</w:t>
      </w:r>
      <w:r w:rsidR="008A318F">
        <w:rPr>
          <w:rFonts w:ascii="Times New Roman" w:hAnsi="Times New Roman" w:cs="Times New Roman"/>
          <w:color w:val="000000" w:themeColor="text1"/>
          <w:sz w:val="28"/>
          <w:szCs w:val="28"/>
        </w:rPr>
        <w:t>ана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актуальность диссертационной работы, </w:t>
      </w:r>
      <w:r w:rsidR="008A318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</w:t>
      </w:r>
      <w:r w:rsidR="008A318F">
        <w:rPr>
          <w:rFonts w:ascii="Times New Roman" w:hAnsi="Times New Roman" w:cs="Times New Roman"/>
          <w:color w:val="000000" w:themeColor="text1"/>
          <w:sz w:val="28"/>
          <w:szCs w:val="28"/>
        </w:rPr>
        <w:t>ваны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цели и задачи работы,</w:t>
      </w:r>
      <w:r w:rsidR="008A318F" w:rsidRPr="00CA05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описаны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методика </w:t>
      </w:r>
      <w:r w:rsidR="008A31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проведенного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8C33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сследования, </w:t>
      </w:r>
      <w:r w:rsidR="008A31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результаты </w:t>
      </w:r>
      <w:r w:rsidR="008C3376">
        <w:rPr>
          <w:rFonts w:ascii="Times New Roman" w:hAnsi="Times New Roman" w:cs="Times New Roman"/>
          <w:color w:val="000000" w:themeColor="text1"/>
          <w:sz w:val="28"/>
          <w:szCs w:val="28"/>
        </w:rPr>
        <w:t>апробаци</w:t>
      </w:r>
      <w:r w:rsidR="008A318F">
        <w:rPr>
          <w:rFonts w:ascii="Times New Roman" w:hAnsi="Times New Roman" w:cs="Times New Roman"/>
          <w:color w:val="000000" w:themeColor="text1"/>
          <w:sz w:val="28"/>
          <w:szCs w:val="28"/>
        </w:rPr>
        <w:t>и полученных результатов</w:t>
      </w:r>
      <w:r w:rsidR="008C33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практическая значимость работы и представл</w:t>
      </w:r>
      <w:r w:rsidR="008A31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ены </w:t>
      </w:r>
      <w:r w:rsidR="008A318F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положения</w:t>
      </w:r>
      <w:r w:rsidR="008A318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выносимые на защиту.</w:t>
      </w:r>
    </w:p>
    <w:p w14:paraId="0F54DAB2" w14:textId="64B415DC" w:rsidR="00065E50" w:rsidRPr="00763F37" w:rsidRDefault="0038742E" w:rsidP="008A318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В первой главе </w:t>
      </w:r>
      <w:r w:rsidR="00390A14">
        <w:rPr>
          <w:rFonts w:ascii="Times New Roman" w:hAnsi="Times New Roman" w:cs="Times New Roman"/>
          <w:color w:val="000000" w:themeColor="text1"/>
          <w:sz w:val="28"/>
          <w:szCs w:val="28"/>
        </w:rPr>
        <w:t>прив</w:t>
      </w:r>
      <w:r w:rsidR="008A318F">
        <w:rPr>
          <w:rFonts w:ascii="Times New Roman" w:hAnsi="Times New Roman" w:cs="Times New Roman"/>
          <w:color w:val="000000" w:themeColor="text1"/>
          <w:sz w:val="28"/>
          <w:szCs w:val="28"/>
        </w:rPr>
        <w:t>едена</w:t>
      </w:r>
      <w:r w:rsidR="00390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постановка задачи и </w:t>
      </w:r>
      <w:r w:rsidR="008A31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 </w:t>
      </w:r>
      <w:r w:rsidR="00390A14">
        <w:rPr>
          <w:rFonts w:ascii="Times New Roman" w:hAnsi="Times New Roman" w:cs="Times New Roman"/>
          <w:color w:val="000000" w:themeColor="text1"/>
          <w:sz w:val="28"/>
          <w:szCs w:val="28"/>
        </w:rPr>
        <w:t>обзор</w:t>
      </w:r>
      <w:r w:rsidR="00065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</w:t>
      </w:r>
      <w:r w:rsidR="00065E50" w:rsidRPr="00065E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теллектуальных систем регистрации и анализа проблемных ситуаций, возникающих в ИТ-инфраструктуре предприятия. 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</w:t>
      </w:r>
      <w:r w:rsidR="00065E50"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редставлен 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также </w:t>
      </w:r>
      <w:r w:rsidR="00065E50"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сравнительный анализ систем регистрации</w:t>
      </w:r>
      <w:r w:rsid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065E50"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и устранения проблемных ситуаций; опред</w:t>
      </w:r>
      <w:r w:rsid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елены основные требования к ин</w:t>
      </w:r>
      <w:r w:rsidR="00065E50"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теллектуальным системам регистрации и анализа проблемных ситуаций в ИТ-сфере. 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Кроме того, в</w:t>
      </w:r>
      <w:r w:rsidR="00065E50"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этой</w:t>
      </w:r>
      <w:r w:rsidR="00065E50"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главе 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дан</w:t>
      </w:r>
      <w:r w:rsidR="00065E50"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сравнительный анализ</w:t>
      </w:r>
      <w:r w:rsid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065E50" w:rsidRPr="00065E50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методов и программных комплексов обработки текстов.</w:t>
      </w:r>
    </w:p>
    <w:p w14:paraId="54637F4B" w14:textId="58D37303" w:rsidR="0038742E" w:rsidRPr="00763F37" w:rsidRDefault="0038742E" w:rsidP="00065E50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</w:p>
    <w:p w14:paraId="081752D1" w14:textId="6CFBDEDD" w:rsidR="00C31EFF" w:rsidRPr="00763F37" w:rsidRDefault="00E26092" w:rsidP="00C31EF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E26092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>Оценка главы 1</w:t>
      </w:r>
    </w:p>
    <w:p w14:paraId="2C2ECA06" w14:textId="7C777DEF" w:rsidR="00AB0F7C" w:rsidRPr="00AB0F7C" w:rsidRDefault="00C31EFF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>Вторая глава</w:t>
      </w: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посвящена построению модели интеллектуальной системы принятия решений 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при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регистрации и 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дальнейшем 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анализ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е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проблемных ситуаций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, возникающих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в ИТ-инфраструктуре предприятия. Рассмотрены три принципиальных подхода к решению проблемы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, опирающихся на одну из следующих моделей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:</w:t>
      </w:r>
    </w:p>
    <w:p w14:paraId="3F250ED1" w14:textId="0F272CD8" w:rsidR="00AB0F7C" w:rsidRPr="00AB0F7C" w:rsidRDefault="00AB0F7C" w:rsidP="00AB0F7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модель Menta 0.1, построенн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ую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с использованием деревьев принятия решений;</w:t>
      </w:r>
    </w:p>
    <w:p w14:paraId="0BB631BC" w14:textId="6CF0070C" w:rsidR="00AB0F7C" w:rsidRPr="00AB0F7C" w:rsidRDefault="00AB0F7C" w:rsidP="00AB0F7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модель Menta 0.3, построенн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ую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с использованием генетических алгоритмов;</w:t>
      </w:r>
    </w:p>
    <w:p w14:paraId="0723C01C" w14:textId="4F4B5A7C" w:rsidR="00AB0F7C" w:rsidRPr="00AB0F7C" w:rsidRDefault="00AB0F7C" w:rsidP="00AB0F7C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модель </w:t>
      </w:r>
      <w:r w:rsidR="00A91B5A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Thinking Understanding</w:t>
      </w:r>
      <w:r w:rsidR="00A91B5A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(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TU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)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1.0, основанн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ую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на модели мышления Марвина Мински.</w:t>
      </w:r>
    </w:p>
    <w:p w14:paraId="49249D54" w14:textId="07EB7D1B" w:rsidR="00AB0F7C" w:rsidRPr="00AB0F7C" w:rsidRDefault="00AB0F7C" w:rsidP="00AB0F7C">
      <w:pPr>
        <w:ind w:firstLine="709"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Отметим, что модель, построенная на базе нейронных сетей (поддерживающая обучение), была отброшена на предварительной стадии оценки, так как она предъявляет 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слишком 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большие требования к производительности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соответствующего программного комплекса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, что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,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в свою очередь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,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порождает высокую стоимость. 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К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аждая 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из названных моделей 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подробно</w:t>
      </w:r>
      <w:r w:rsidR="00A91B5A" w:rsidRP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A91B5A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описана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в главе 2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.</w:t>
      </w:r>
    </w:p>
    <w:p w14:paraId="639BFC8E" w14:textId="2C1BE527" w:rsidR="00AB0F7C" w:rsidRDefault="00E70149" w:rsidP="006636FD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E70149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>Оценка главы2</w:t>
      </w:r>
    </w:p>
    <w:p w14:paraId="148C5B31" w14:textId="0C7D9496" w:rsidR="003B6846" w:rsidRPr="00763F37" w:rsidRDefault="00EB32EB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lastRenderedPageBreak/>
        <w:t xml:space="preserve">Впечатлили работы по 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>изучению различных моделей.</w:t>
      </w:r>
      <w:r w:rsid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</w:p>
    <w:p w14:paraId="60DB7A4A" w14:textId="77777777" w:rsidR="00AB0F7C" w:rsidRPr="00AB0F7C" w:rsidRDefault="00C31EFF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BX1440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В </w:t>
      </w:r>
      <w:r w:rsidRPr="00763F37">
        <w:rPr>
          <w:rFonts w:ascii="Times New Roman" w:eastAsia="SFBX1440" w:hAnsi="Times New Roman" w:cs="Times New Roman"/>
          <w:b/>
          <w:color w:val="000000" w:themeColor="text1"/>
          <w:sz w:val="28"/>
          <w:szCs w:val="28"/>
        </w:rPr>
        <w:t>третьей главе</w:t>
      </w:r>
      <w:r w:rsidRPr="00763F37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</w:t>
      </w:r>
      <w:r w:rsidR="00AB0F7C"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описаны архитектура и реализация системы, основанной на модели Thinking Understanding (TU).</w:t>
      </w:r>
    </w:p>
    <w:p w14:paraId="47DE5240" w14:textId="58B38466" w:rsidR="00C31EFF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BX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Архитектура </w:t>
      </w:r>
      <w:r w:rsidR="00A91B5A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системы </w:t>
      </w:r>
      <w:r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представл</w:t>
      </w:r>
      <w:r w:rsidR="00A91B5A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ена</w:t>
      </w:r>
      <w:r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</w:t>
      </w:r>
      <w:r w:rsidR="00A91B5A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набором</w:t>
      </w:r>
      <w:r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модул</w:t>
      </w:r>
      <w:r w:rsidR="00A91B5A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ей, </w:t>
      </w:r>
      <w:r w:rsidR="00A91B5A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приведено детальное описание всех 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их </w:t>
      </w:r>
      <w:r w:rsidR="00A91B5A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компонентов и подкомпонентов.</w:t>
      </w:r>
      <w:r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 xml:space="preserve"> </w:t>
      </w:r>
      <w:r w:rsidRPr="00AB0F7C">
        <w:rPr>
          <w:rFonts w:ascii="Times New Roman" w:eastAsia="SFBX1440" w:hAnsi="Times New Roman" w:cs="Times New Roman"/>
          <w:color w:val="000000" w:themeColor="text1"/>
          <w:sz w:val="28"/>
          <w:szCs w:val="28"/>
        </w:rPr>
        <w:t>Система может функционировать в режиме обучения и в режиме устранения проблемных ситуаций.</w:t>
      </w:r>
      <w:r w:rsidR="00A91B5A" w:rsidRP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</w:t>
      </w:r>
      <w:r w:rsidR="00A91B5A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Для лучшего понимания представлены описание механизма взаимодействия компонентов и общий сценарий использования системы.</w:t>
      </w:r>
    </w:p>
    <w:p w14:paraId="7C03CC9E" w14:textId="32B4DECE" w:rsidR="00AB0F7C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</w:p>
    <w:p w14:paraId="067B3D06" w14:textId="4532C735" w:rsidR="00AB0F7C" w:rsidRDefault="00E70149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E70149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>Оценка главы 3</w:t>
      </w:r>
    </w:p>
    <w:p w14:paraId="40E0C26E" w14:textId="6E882D1B" w:rsidR="00AB0F7C" w:rsidRPr="00AB0F7C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</w:rPr>
        <w:t xml:space="preserve">Следует отметить, что все схемы выполнены в формате 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  <w:highlight w:val="yellow"/>
          <w:lang w:val="en-US"/>
        </w:rPr>
        <w:t>UML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.</w:t>
      </w:r>
    </w:p>
    <w:p w14:paraId="3706407C" w14:textId="1E4193F4" w:rsidR="009E4EB9" w:rsidRDefault="00C31EFF" w:rsidP="009E4EB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В </w:t>
      </w:r>
      <w:r w:rsidRPr="00763F37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 xml:space="preserve">четвертой главе 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приведены результаты оценки эффективности работы модели, полученные на основе проведенных экспериментов</w:t>
      </w:r>
      <w:r w:rsidR="00AB0F7C" w:rsidRPr="00AB0F7C">
        <w:rPr>
          <w:rFonts w:ascii="Times New Roman" w:eastAsia="SFRM1440" w:hAnsi="Times New Roman" w:cs="Times New Roman"/>
          <w:b/>
          <w:color w:val="000000" w:themeColor="text1"/>
          <w:sz w:val="28"/>
          <w:szCs w:val="28"/>
        </w:rPr>
        <w:t>.</w:t>
      </w:r>
    </w:p>
    <w:p w14:paraId="7A9AA6C1" w14:textId="7A134863" w:rsidR="00AB0F7C" w:rsidRPr="00AB0F7C" w:rsidRDefault="00AB0F7C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Представленные в диссертации модель мышления, ее архитектура и реализация являются </w:t>
      </w:r>
      <w:r w:rsidR="00A91B5A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на данный момент времени 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уникальными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– 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— это единственная </w:t>
      </w:r>
      <w:r w:rsidR="00A91B5A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известная 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реализация модели мышления Мински. </w:t>
      </w:r>
    </w:p>
    <w:p w14:paraId="19FC390B" w14:textId="5B1AC03E" w:rsidR="00AB0F7C" w:rsidRPr="00AB0F7C" w:rsidRDefault="00F42482" w:rsidP="00AB0F7C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И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нтеллектуальн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ая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систем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а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принятия решений 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при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регистрации и 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дальнейшем 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анализ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е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проблемных ситуаций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, возникающих</w:t>
      </w:r>
      <w:r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в ИТ-инфраструктуре предприятия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,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разработанная в диссертации, не является узкоспециализированной и подходит для других областей, где требуется организация базы знаний, например, при постановке медицинск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их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 диагноз</w:t>
      </w:r>
      <w:r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>ов</w:t>
      </w:r>
      <w:r w:rsidR="00AB0F7C" w:rsidRPr="00AB0F7C">
        <w:rPr>
          <w:rFonts w:ascii="Times New Roman" w:eastAsia="SFRM1440" w:hAnsi="Times New Roman" w:cs="Times New Roman"/>
          <w:color w:val="000000" w:themeColor="text1"/>
          <w:sz w:val="28"/>
          <w:szCs w:val="28"/>
        </w:rPr>
        <w:t xml:space="preserve">, чтобы отбросить ложные диагнозы. </w:t>
      </w:r>
    </w:p>
    <w:p w14:paraId="54D5B083" w14:textId="77777777" w:rsidR="00AB0F7C" w:rsidRPr="00763F37" w:rsidRDefault="00AB0F7C" w:rsidP="009E4EB9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SFRM1440" w:hAnsi="Times New Roman" w:cs="Times New Roman"/>
          <w:color w:val="000000" w:themeColor="text1"/>
          <w:sz w:val="28"/>
          <w:szCs w:val="28"/>
        </w:rPr>
      </w:pPr>
    </w:p>
    <w:p w14:paraId="05E4A9B8" w14:textId="77777777" w:rsidR="0038742E" w:rsidRPr="00763F37" w:rsidRDefault="0038742E" w:rsidP="009E4EB9">
      <w:pPr>
        <w:pStyle w:val="a3"/>
        <w:numPr>
          <w:ilvl w:val="0"/>
          <w:numId w:val="1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результаты диссертационной работы</w:t>
      </w:r>
    </w:p>
    <w:p w14:paraId="304FB510" w14:textId="32AAAF66" w:rsidR="0038742E" w:rsidRPr="00763F37" w:rsidRDefault="0038742E" w:rsidP="0038742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основных результатов диссертации следует выделить</w:t>
      </w:r>
      <w:r w:rsidR="00F42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следующие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6D82F26" w14:textId="4504C106" w:rsidR="00AB0F7C" w:rsidRPr="00AB0F7C" w:rsidRDefault="00F42482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основе обобщения модели мышления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Марвина Мински с</w:t>
      </w:r>
      <w:r w:rsidR="00AB0F7C"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оздана модель проблемно-ориентированной системы управления знаниями в области обслуживания информационной инфраструктуры предприятия;</w:t>
      </w:r>
    </w:p>
    <w:p w14:paraId="2E95822C" w14:textId="0E60965D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Представлены новая модель данных для модели мышления и оригинальный способ их хранения, более эффективный по сравнению с классическими базами данных, использующими реляционный подход;</w:t>
      </w:r>
    </w:p>
    <w:p w14:paraId="38AFA2C2" w14:textId="25B43BA3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Выполнено оригинальное исследование моделей мышления в области обслуживания информационной инфраструктуры предприятия;</w:t>
      </w:r>
    </w:p>
    <w:p w14:paraId="4503BEF9" w14:textId="28782F1D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модели, разработанной в диссертации, созданы архитектура системы и ее прототип; </w:t>
      </w:r>
    </w:p>
    <w:p w14:paraId="3BC22FC6" w14:textId="2A751F77" w:rsidR="00AB0F7C" w:rsidRP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Система, разработанная в рамках данной работы, включает в себя инновационные методы и алгоритмы поддержки принятия решений, использует обобщенную модель мышления Мински;</w:t>
      </w:r>
    </w:p>
    <w:p w14:paraId="1FBBAF50" w14:textId="6A44DC1D" w:rsidR="00AB0F7C" w:rsidRDefault="00AB0F7C" w:rsidP="00AB0F7C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визуализация структуры области удаленной поддержки инфраструктуры.</w:t>
      </w:r>
    </w:p>
    <w:p w14:paraId="6EBD341A" w14:textId="77777777" w:rsidR="00AB0F7C" w:rsidRPr="00AB0F7C" w:rsidRDefault="00AB0F7C" w:rsidP="00AB0F7C">
      <w:pPr>
        <w:pStyle w:val="a3"/>
        <w:spacing w:before="100" w:after="100" w:line="360" w:lineRule="auto"/>
        <w:ind w:left="71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AFBFD4" w14:textId="410645C6" w:rsidR="0038742E" w:rsidRPr="00AB0F7C" w:rsidRDefault="0038742E" w:rsidP="00AB0F7C">
      <w:pPr>
        <w:spacing w:before="100" w:after="100" w:line="360" w:lineRule="auto"/>
        <w:ind w:left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B0F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Оценка новизны полученных результатов, степень обоснованности и достоверности научных положений</w:t>
      </w:r>
      <w:r w:rsidR="00F4248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диссертации</w:t>
      </w:r>
    </w:p>
    <w:p w14:paraId="145F2CF1" w14:textId="3460AEF9" w:rsidR="0038742E" w:rsidRPr="00763F37" w:rsidRDefault="00F42482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>тмети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система, созданная в рамках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диссертационной 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работы, решает задачи повышения эффективности ИТ-службы предприятия за счет автоматического разрешения части инцидентов. </w:t>
      </w:r>
    </w:p>
    <w:p w14:paraId="525E47B2" w14:textId="6E50574A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Теоретическая и практическая значимость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2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результатов диссертации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заключа</w:t>
      </w:r>
      <w:r w:rsidR="00F42482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тся в том, что разработаны методы и модели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2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построения 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проблемно-ориентированной системы управления, принятия решений в области обслуживания </w:t>
      </w:r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ИТ-инфраструктуры предприятия; 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t>редставлены новая схема данных и оригинальный способ хранения данных для построенной модели мышления, эффективный по сравнению со стандартными способами хранения (такими, например, как реляционные базы данных);</w:t>
      </w:r>
      <w:r w:rsidR="002C1E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t>а основе построенного обобщения модели мышления Мински созданы архитектура системы обслуживания информационной инфраструктуры предприятия и программный про</w:t>
      </w:r>
      <w:r w:rsidR="002C1E29" w:rsidRPr="002C1E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тотип этой системы.</w:t>
      </w:r>
      <w:r w:rsidR="00F42482" w:rsidRPr="00F42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2482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F42482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а основе предложенных методов и моделей</w:t>
      </w:r>
      <w:r w:rsidR="00F42482">
        <w:rPr>
          <w:rFonts w:ascii="Times New Roman" w:hAnsi="Times New Roman" w:cs="Times New Roman"/>
          <w:color w:val="000000" w:themeColor="text1"/>
          <w:sz w:val="28"/>
          <w:szCs w:val="28"/>
        </w:rPr>
        <w:t>, разработанных в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рамках диссертационной работы</w:t>
      </w:r>
      <w:r w:rsidR="00F4248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F42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построены  и аппробирована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программная система. Программный комплекс выложен в открытый доступ.</w:t>
      </w:r>
    </w:p>
    <w:p w14:paraId="05F15541" w14:textId="7AC8E2AD" w:rsidR="0038742E" w:rsidRPr="00763F37" w:rsidRDefault="0038742E" w:rsidP="0038742E">
      <w:pPr>
        <w:spacing w:line="360" w:lineRule="auto"/>
        <w:ind w:firstLine="35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Достоверность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полученных результатов подтверждается взаимосвязью данных экспериментов и научных выводов, апробацией </w:t>
      </w:r>
      <w:r w:rsidR="00F42482">
        <w:rPr>
          <w:rFonts w:ascii="Times New Roman" w:hAnsi="Times New Roman" w:cs="Times New Roman"/>
          <w:color w:val="000000" w:themeColor="text1"/>
          <w:sz w:val="28"/>
          <w:szCs w:val="28"/>
        </w:rPr>
        <w:t>полученных результатов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2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международных</w:t>
      </w:r>
      <w:r w:rsidR="00F42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F42482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российских </w:t>
      </w:r>
      <w:r w:rsidR="00F42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научных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конференциях</w:t>
      </w:r>
      <w:r w:rsidR="00F424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семинарах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также </w:t>
      </w:r>
      <w:r w:rsidR="00374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публикацией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научны</w:t>
      </w:r>
      <w:r w:rsidR="00374AA1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</w:t>
      </w:r>
      <w:r w:rsidR="00374AA1">
        <w:rPr>
          <w:rFonts w:ascii="Times New Roman" w:hAnsi="Times New Roman" w:cs="Times New Roman"/>
          <w:color w:val="000000" w:themeColor="text1"/>
          <w:sz w:val="28"/>
          <w:szCs w:val="28"/>
        </w:rPr>
        <w:t>ей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Основные результаты диссертации </w:t>
      </w:r>
      <w:r w:rsidR="00374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опубликованы 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10 печатных изданиях, из которых </w:t>
      </w:r>
      <w:r w:rsidR="00374A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две 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статьи проиндексированы в БД Scopus и входят в перечень журналов ВАК РФ,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1 статья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проиндексиро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вана в БД Web of Science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87FB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604D12" w14:textId="77777777" w:rsidR="0038742E" w:rsidRPr="00763F37" w:rsidRDefault="0038742E" w:rsidP="009E4EB9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Замечания по работе</w:t>
      </w:r>
    </w:p>
    <w:p w14:paraId="21C9AA1B" w14:textId="77777777" w:rsidR="00EB0676" w:rsidRDefault="00EB0676" w:rsidP="003B6846">
      <w:pPr>
        <w:pStyle w:val="a3"/>
        <w:spacing w:after="0" w:line="360" w:lineRule="auto"/>
        <w:ind w:left="1134" w:hanging="113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0B3E6" w14:textId="54D3CE02" w:rsidR="00823BA7" w:rsidRPr="00763F37" w:rsidRDefault="00E70149" w:rsidP="003B6846">
      <w:pPr>
        <w:pStyle w:val="a3"/>
        <w:spacing w:after="0" w:line="360" w:lineRule="auto"/>
        <w:ind w:left="1134" w:hanging="113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З</w:t>
      </w:r>
      <w:r w:rsidR="009A5D03" w:rsidRPr="00EB0676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амечания.</w:t>
      </w:r>
    </w:p>
    <w:p w14:paraId="2A94FBC0" w14:textId="77777777" w:rsidR="009A5D03" w:rsidRPr="00763F37" w:rsidRDefault="009A5D03" w:rsidP="009A5D03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8AC214" w14:textId="65BFC59B" w:rsidR="0038742E" w:rsidRPr="00763F37" w:rsidRDefault="0038742E" w:rsidP="009E4EB9">
      <w:pPr>
        <w:pStyle w:val="a3"/>
        <w:numPr>
          <w:ilvl w:val="0"/>
          <w:numId w:val="3"/>
        </w:numPr>
        <w:spacing w:before="100" w:after="100" w:line="360" w:lineRule="auto"/>
        <w:ind w:left="714" w:hanging="35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Заключение о соответствии диссертации критериям, установленным </w:t>
      </w:r>
      <w:r w:rsidR="00EB06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Pr="00763F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Положением о порядке присуждения ученых степеней</w:t>
      </w:r>
      <w:r w:rsidR="00EB067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56443E20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Отмеченные замечания в целом не снижают качества проведенного диссертационного исследования. Личное участие диссертанта в выполнении теоретических и экспериментальных исследований, разработке программных средств на основе созданных методов и получении научных результатов подтверждается соответствующими публикациями. Результаты диссертации представлены в 10 статьях автора, докладывались на российских и международных научных конференциях. Автореферат диссертации правильно и полно отражает содержание работы и надлежащим образом оформлен. </w:t>
      </w:r>
    </w:p>
    <w:p w14:paraId="131028B2" w14:textId="07AD069B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Принимая во внимание актуальность темы диссертации, научную новизну и практическую значимость ее результатов, считаю, что диссертационная работа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А.С. Тощева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EB0676" w:rsidRPr="00EB0676">
        <w:rPr>
          <w:rFonts w:ascii="Times New Roman" w:hAnsi="Times New Roman" w:cs="Times New Roman"/>
          <w:color w:val="000000" w:themeColor="text1"/>
          <w:sz w:val="28"/>
          <w:szCs w:val="28"/>
        </w:rPr>
        <w:t>Интеллектуальная система повышения эффективности ИТ-службы предприятия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полностью соответствует всем требованиям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ВАК РФ, предъявляемым к диссертациям на соискание ученой степени кандидата 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технических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наук, а </w:t>
      </w:r>
      <w:r w:rsidR="00E70149">
        <w:rPr>
          <w:rFonts w:ascii="Times New Roman" w:hAnsi="Times New Roman" w:cs="Times New Roman"/>
          <w:color w:val="000000" w:themeColor="text1"/>
          <w:sz w:val="28"/>
          <w:szCs w:val="28"/>
        </w:rPr>
        <w:t>Тощев Александр Сергее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E7014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EB0676">
        <w:rPr>
          <w:rFonts w:ascii="Times New Roman" w:hAnsi="Times New Roman" w:cs="Times New Roman"/>
          <w:color w:val="000000" w:themeColor="text1"/>
          <w:sz w:val="28"/>
          <w:szCs w:val="28"/>
        </w:rPr>
        <w:t>ч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заслуживает присуждения </w:t>
      </w:r>
      <w:r w:rsidR="00374AA1">
        <w:rPr>
          <w:rFonts w:ascii="Times New Roman" w:hAnsi="Times New Roman" w:cs="Times New Roman"/>
          <w:color w:val="000000" w:themeColor="text1"/>
          <w:sz w:val="28"/>
          <w:szCs w:val="28"/>
        </w:rPr>
        <w:t>ему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ученой степени кандидата </w:t>
      </w:r>
      <w:r w:rsidR="00374AA1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технических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наук по специальности 05.13.11 – «Математическое и программное обеспечение вычислительных машин, комплексов и компьютерных сетей»</w:t>
      </w:r>
      <w:r w:rsidR="004926E8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DF5EAAF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393A5B" w14:textId="77777777" w:rsidR="0038742E" w:rsidRPr="00763F37" w:rsidRDefault="0038742E" w:rsidP="007C186C">
      <w:pPr>
        <w:spacing w:after="0" w:line="360" w:lineRule="auto"/>
        <w:ind w:firstLine="709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Официальный оппонент</w:t>
      </w:r>
    </w:p>
    <w:p w14:paraId="4480756C" w14:textId="41B08919" w:rsidR="0038742E" w:rsidRPr="00763F37" w:rsidRDefault="0038742E" w:rsidP="0038742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кандидат технических наук, доцент кафедры автоматизированных систем управления федерального государственного автономного образовательного учреждения высшего образования «Национальный исследовательский технологический университет </w:t>
      </w:r>
      <w:r w:rsidR="003B684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(НИТУ 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«МИСиС»</w:t>
      </w:r>
      <w:r w:rsidR="003B6846"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F258B33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119991, г. Москва, Ленинский проспект, д. 4</w:t>
      </w:r>
    </w:p>
    <w:p w14:paraId="2E59EAA3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Телефон: +7 (495) 236-41-03</w:t>
      </w:r>
    </w:p>
    <w:p w14:paraId="4A8B3127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Факс университета:</w:t>
      </w:r>
      <w:bookmarkStart w:id="0" w:name="_GoBack"/>
      <w:bookmarkEnd w:id="0"/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+7 (499) 236-21-05</w:t>
      </w:r>
    </w:p>
    <w:p w14:paraId="58E97903" w14:textId="77777777" w:rsidR="0038742E" w:rsidRPr="00763F37" w:rsidRDefault="0038742E" w:rsidP="0038742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: pvn-65@mail.ru</w:t>
      </w:r>
    </w:p>
    <w:p w14:paraId="0FD44BBF" w14:textId="77777777" w:rsidR="0038742E" w:rsidRPr="00763F37" w:rsidRDefault="0038742E" w:rsidP="0038742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6AA831" w14:textId="77777777" w:rsidR="0038742E" w:rsidRPr="00763F37" w:rsidRDefault="0038742E" w:rsidP="0038742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C3366B" w14:textId="08F3139C" w:rsidR="0038742E" w:rsidRPr="00763F37" w:rsidRDefault="0038742E" w:rsidP="0038742E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CA057C">
        <w:rPr>
          <w:rFonts w:ascii="Times New Roman" w:hAnsi="Times New Roman" w:cs="Times New Roman"/>
          <w:color w:val="000000" w:themeColor="text1"/>
          <w:sz w:val="28"/>
          <w:szCs w:val="28"/>
        </w:rPr>
        <w:t>ладимир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</w:t>
      </w:r>
      <w:r w:rsidR="00CA057C">
        <w:rPr>
          <w:rFonts w:ascii="Times New Roman" w:hAnsi="Times New Roman" w:cs="Times New Roman"/>
          <w:color w:val="000000" w:themeColor="text1"/>
          <w:sz w:val="28"/>
          <w:szCs w:val="28"/>
        </w:rPr>
        <w:t>иколаевич</w:t>
      </w:r>
      <w:r w:rsidRPr="00763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Поляков</w:t>
      </w:r>
    </w:p>
    <w:sectPr w:rsidR="0038742E" w:rsidRPr="00763F37" w:rsidSect="00ED045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885CC" w14:textId="77777777" w:rsidR="00666F50" w:rsidRDefault="00666F50" w:rsidP="00CA057C">
      <w:pPr>
        <w:spacing w:after="0" w:line="240" w:lineRule="auto"/>
      </w:pPr>
      <w:r>
        <w:separator/>
      </w:r>
    </w:p>
  </w:endnote>
  <w:endnote w:type="continuationSeparator" w:id="0">
    <w:p w14:paraId="75085437" w14:textId="77777777" w:rsidR="00666F50" w:rsidRDefault="00666F50" w:rsidP="00CA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FRM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X144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ustomXmlInsRangeStart w:id="1" w:author="Alexander Toschev" w:date="2017-03-30T10:12:00Z"/>
  <w:sdt>
    <w:sdtPr>
      <w:id w:val="1418210146"/>
      <w:docPartObj>
        <w:docPartGallery w:val="Page Numbers (Bottom of Page)"/>
        <w:docPartUnique/>
      </w:docPartObj>
    </w:sdtPr>
    <w:sdtContent>
      <w:customXmlInsRangeEnd w:id="1"/>
      <w:p w14:paraId="419CD11F" w14:textId="37744D94" w:rsidR="00CA057C" w:rsidRDefault="00CA057C">
        <w:pPr>
          <w:pStyle w:val="af"/>
          <w:jc w:val="right"/>
          <w:rPr>
            <w:ins w:id="2" w:author="Alexander Toschev" w:date="2017-03-30T10:12:00Z"/>
          </w:rPr>
        </w:pPr>
        <w:ins w:id="3" w:author="Alexander Toschev" w:date="2017-03-30T10:12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>
          <w:rPr>
            <w:noProof/>
          </w:rPr>
          <w:t>6</w:t>
        </w:r>
        <w:ins w:id="4" w:author="Alexander Toschev" w:date="2017-03-30T10:12:00Z">
          <w:r>
            <w:fldChar w:fldCharType="end"/>
          </w:r>
        </w:ins>
      </w:p>
      <w:customXmlInsRangeStart w:id="5" w:author="Alexander Toschev" w:date="2017-03-30T10:12:00Z"/>
    </w:sdtContent>
  </w:sdt>
  <w:customXmlInsRangeEnd w:id="5"/>
  <w:p w14:paraId="43A73637" w14:textId="77777777" w:rsidR="00CA057C" w:rsidRDefault="00CA057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0BF0E" w14:textId="77777777" w:rsidR="00666F50" w:rsidRDefault="00666F50" w:rsidP="00CA057C">
      <w:pPr>
        <w:spacing w:after="0" w:line="240" w:lineRule="auto"/>
      </w:pPr>
      <w:r>
        <w:separator/>
      </w:r>
    </w:p>
  </w:footnote>
  <w:footnote w:type="continuationSeparator" w:id="0">
    <w:p w14:paraId="67A5E6E0" w14:textId="77777777" w:rsidR="00666F50" w:rsidRDefault="00666F50" w:rsidP="00CA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32451"/>
    <w:multiLevelType w:val="hybridMultilevel"/>
    <w:tmpl w:val="C492A4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D51AA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73E00"/>
    <w:multiLevelType w:val="hybridMultilevel"/>
    <w:tmpl w:val="A1163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2739D"/>
    <w:multiLevelType w:val="hybridMultilevel"/>
    <w:tmpl w:val="1B26CA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C7BB4"/>
    <w:multiLevelType w:val="hybridMultilevel"/>
    <w:tmpl w:val="D47E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D5D89"/>
    <w:multiLevelType w:val="hybridMultilevel"/>
    <w:tmpl w:val="2A289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xander Toschev">
    <w15:presenceInfo w15:providerId="None" w15:userId="Alexander Tosch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2E"/>
    <w:rsid w:val="000445D3"/>
    <w:rsid w:val="00065E50"/>
    <w:rsid w:val="000E4E29"/>
    <w:rsid w:val="001239A5"/>
    <w:rsid w:val="001432C9"/>
    <w:rsid w:val="00154FF6"/>
    <w:rsid w:val="001C60A0"/>
    <w:rsid w:val="002C1E29"/>
    <w:rsid w:val="00335A0A"/>
    <w:rsid w:val="0035129C"/>
    <w:rsid w:val="003547AD"/>
    <w:rsid w:val="00374AA1"/>
    <w:rsid w:val="0038742E"/>
    <w:rsid w:val="00390A14"/>
    <w:rsid w:val="00396EBE"/>
    <w:rsid w:val="003A7455"/>
    <w:rsid w:val="003B6846"/>
    <w:rsid w:val="003D3584"/>
    <w:rsid w:val="003E6AB4"/>
    <w:rsid w:val="00407C4A"/>
    <w:rsid w:val="00410811"/>
    <w:rsid w:val="004926E8"/>
    <w:rsid w:val="0055741C"/>
    <w:rsid w:val="005B13C1"/>
    <w:rsid w:val="006636FD"/>
    <w:rsid w:val="00666F50"/>
    <w:rsid w:val="006C24CD"/>
    <w:rsid w:val="006E05A0"/>
    <w:rsid w:val="00760BC1"/>
    <w:rsid w:val="00763F37"/>
    <w:rsid w:val="00787FB6"/>
    <w:rsid w:val="007A39A8"/>
    <w:rsid w:val="007C186C"/>
    <w:rsid w:val="007E446E"/>
    <w:rsid w:val="008074EE"/>
    <w:rsid w:val="00823BA7"/>
    <w:rsid w:val="0085425F"/>
    <w:rsid w:val="00882FC0"/>
    <w:rsid w:val="008A318F"/>
    <w:rsid w:val="008C3376"/>
    <w:rsid w:val="0092340D"/>
    <w:rsid w:val="009A5D03"/>
    <w:rsid w:val="009E4EB9"/>
    <w:rsid w:val="009F3ADB"/>
    <w:rsid w:val="00A15CB3"/>
    <w:rsid w:val="00A91B5A"/>
    <w:rsid w:val="00AB0F7C"/>
    <w:rsid w:val="00B03175"/>
    <w:rsid w:val="00BA069E"/>
    <w:rsid w:val="00BE7FB6"/>
    <w:rsid w:val="00BF6E0E"/>
    <w:rsid w:val="00C31EFF"/>
    <w:rsid w:val="00CA057C"/>
    <w:rsid w:val="00CB2B2D"/>
    <w:rsid w:val="00D9051E"/>
    <w:rsid w:val="00E26092"/>
    <w:rsid w:val="00E70149"/>
    <w:rsid w:val="00EB0676"/>
    <w:rsid w:val="00EB32EB"/>
    <w:rsid w:val="00ED0452"/>
    <w:rsid w:val="00F42482"/>
    <w:rsid w:val="00F51EA0"/>
    <w:rsid w:val="00F719A6"/>
    <w:rsid w:val="00FA7675"/>
    <w:rsid w:val="00FC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7AED"/>
  <w15:docId w15:val="{1DF19CA9-643C-4F79-9343-33D21240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0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42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719A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19A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19A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19A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19A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1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719A6"/>
    <w:rPr>
      <w:rFonts w:ascii="Segoe UI" w:hAnsi="Segoe UI" w:cs="Segoe UI"/>
      <w:sz w:val="18"/>
      <w:szCs w:val="18"/>
    </w:rPr>
  </w:style>
  <w:style w:type="paragraph" w:styleId="ab">
    <w:name w:val="Body Text"/>
    <w:basedOn w:val="a"/>
    <w:link w:val="ac"/>
    <w:rsid w:val="00823BA7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ac">
    <w:name w:val="Основной текст Знак"/>
    <w:basedOn w:val="a0"/>
    <w:link w:val="ab"/>
    <w:rsid w:val="00823BA7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p1">
    <w:name w:val="p1"/>
    <w:basedOn w:val="a"/>
    <w:rsid w:val="008C3376"/>
    <w:pPr>
      <w:spacing w:after="0" w:line="240" w:lineRule="auto"/>
    </w:pPr>
    <w:rPr>
      <w:rFonts w:ascii="Helvetica" w:hAnsi="Helvetica" w:cs="Times New Roman"/>
      <w:lang w:eastAsia="ru-RU"/>
    </w:rPr>
  </w:style>
  <w:style w:type="paragraph" w:styleId="ad">
    <w:name w:val="header"/>
    <w:basedOn w:val="a"/>
    <w:link w:val="ae"/>
    <w:uiPriority w:val="99"/>
    <w:unhideWhenUsed/>
    <w:rsid w:val="00CA05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A057C"/>
  </w:style>
  <w:style w:type="paragraph" w:styleId="af">
    <w:name w:val="footer"/>
    <w:basedOn w:val="a"/>
    <w:link w:val="af0"/>
    <w:uiPriority w:val="99"/>
    <w:unhideWhenUsed/>
    <w:rsid w:val="00CA05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A0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"АК БАРС" Банк</Company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Reference</dc:creator>
  <cp:lastModifiedBy>Alexander Toschev</cp:lastModifiedBy>
  <cp:revision>3</cp:revision>
  <dcterms:created xsi:type="dcterms:W3CDTF">2017-03-05T16:57:00Z</dcterms:created>
  <dcterms:modified xsi:type="dcterms:W3CDTF">2017-03-30T07:12:00Z</dcterms:modified>
</cp:coreProperties>
</file>