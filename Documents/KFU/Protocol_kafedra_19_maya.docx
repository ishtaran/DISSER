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43" w:rsidRDefault="00986612" w:rsidP="00971643">
      <w:pPr>
        <w:spacing w:line="480" w:lineRule="auto"/>
        <w:jc w:val="center"/>
      </w:pPr>
      <w:r>
        <w:rPr>
          <w:b/>
          <w:sz w:val="28"/>
          <w:szCs w:val="28"/>
        </w:rPr>
        <w:t xml:space="preserve">ПРОТОКОЛ </w:t>
      </w:r>
      <w:r w:rsidR="00971643">
        <w:rPr>
          <w:b/>
          <w:sz w:val="28"/>
          <w:szCs w:val="28"/>
        </w:rPr>
        <w:t xml:space="preserve"> № 9</w:t>
      </w:r>
    </w:p>
    <w:p w:rsidR="00971643" w:rsidRPr="00986612" w:rsidRDefault="00986612" w:rsidP="00971643">
      <w:pPr>
        <w:jc w:val="center"/>
      </w:pPr>
      <w:r w:rsidRPr="00986612">
        <w:rPr>
          <w:sz w:val="28"/>
          <w:szCs w:val="28"/>
        </w:rPr>
        <w:t>з</w:t>
      </w:r>
      <w:r w:rsidR="00971643" w:rsidRPr="00986612">
        <w:rPr>
          <w:sz w:val="28"/>
          <w:szCs w:val="28"/>
        </w:rPr>
        <w:t xml:space="preserve">аседания </w:t>
      </w:r>
      <w:r w:rsidR="00D57395">
        <w:rPr>
          <w:sz w:val="28"/>
          <w:szCs w:val="28"/>
        </w:rPr>
        <w:t xml:space="preserve"> </w:t>
      </w:r>
      <w:r w:rsidR="00971643" w:rsidRPr="00986612">
        <w:rPr>
          <w:sz w:val="28"/>
          <w:szCs w:val="28"/>
        </w:rPr>
        <w:t xml:space="preserve"> кафедры “Инжиниринг программного обеспечения”</w:t>
      </w:r>
    </w:p>
    <w:p w:rsidR="00971643" w:rsidRPr="00986612" w:rsidRDefault="00971643" w:rsidP="00971643">
      <w:pPr>
        <w:jc w:val="center"/>
      </w:pPr>
      <w:r w:rsidRPr="00986612">
        <w:rPr>
          <w:sz w:val="28"/>
          <w:szCs w:val="28"/>
        </w:rPr>
        <w:t xml:space="preserve">Высшей школы ИТИС </w:t>
      </w:r>
    </w:p>
    <w:p w:rsidR="00971643" w:rsidRDefault="00971643" w:rsidP="00971643">
      <w:pPr>
        <w:jc w:val="center"/>
      </w:pPr>
    </w:p>
    <w:p w:rsidR="00971643" w:rsidRPr="00986612" w:rsidRDefault="00971643" w:rsidP="00971643">
      <w:pPr>
        <w:jc w:val="right"/>
      </w:pPr>
      <w:r w:rsidRPr="00986612">
        <w:rPr>
          <w:sz w:val="28"/>
          <w:szCs w:val="28"/>
        </w:rPr>
        <w:t>19 мая 2016 года</w:t>
      </w:r>
    </w:p>
    <w:p w:rsidR="00971643" w:rsidRDefault="00971643" w:rsidP="00C60DEB">
      <w:pPr>
        <w:spacing w:line="360" w:lineRule="auto"/>
        <w:jc w:val="right"/>
      </w:pPr>
    </w:p>
    <w:p w:rsidR="00971643" w:rsidRDefault="00971643" w:rsidP="00D57395">
      <w:pPr>
        <w:spacing w:line="276" w:lineRule="auto"/>
        <w:jc w:val="both"/>
      </w:pPr>
      <w:r>
        <w:rPr>
          <w:b/>
          <w:sz w:val="28"/>
          <w:szCs w:val="28"/>
        </w:rPr>
        <w:t>Присутствовали:</w:t>
      </w:r>
      <w:r w:rsidR="0026190B">
        <w:rPr>
          <w:sz w:val="28"/>
          <w:szCs w:val="28"/>
        </w:rPr>
        <w:t xml:space="preserve"> Хасьянов А.Ф.-</w:t>
      </w:r>
      <w:r>
        <w:rPr>
          <w:sz w:val="28"/>
          <w:szCs w:val="28"/>
        </w:rPr>
        <w:t xml:space="preserve"> </w:t>
      </w:r>
      <w:r w:rsidR="004E16F2">
        <w:rPr>
          <w:sz w:val="28"/>
          <w:szCs w:val="28"/>
        </w:rPr>
        <w:t>к.н.</w:t>
      </w:r>
      <w:r w:rsidR="004E16F2" w:rsidRPr="004E16F2">
        <w:rPr>
          <w:sz w:val="28"/>
          <w:szCs w:val="28"/>
        </w:rPr>
        <w:t xml:space="preserve">, </w:t>
      </w:r>
      <w:r w:rsidR="004E16F2">
        <w:rPr>
          <w:sz w:val="28"/>
          <w:szCs w:val="28"/>
        </w:rPr>
        <w:t>доцент</w:t>
      </w:r>
      <w:r w:rsidR="004E16F2" w:rsidRPr="004E16F2">
        <w:rPr>
          <w:sz w:val="28"/>
          <w:szCs w:val="28"/>
        </w:rPr>
        <w:t xml:space="preserve">, </w:t>
      </w:r>
      <w:r>
        <w:rPr>
          <w:sz w:val="28"/>
          <w:szCs w:val="28"/>
        </w:rPr>
        <w:t>и.о. заведующего кафедрой;</w:t>
      </w:r>
      <w:r w:rsidR="00124462" w:rsidRPr="00124462">
        <w:rPr>
          <w:sz w:val="28"/>
          <w:szCs w:val="28"/>
        </w:rPr>
        <w:t xml:space="preserve"> </w:t>
      </w:r>
      <w:r w:rsidR="0026190B">
        <w:rPr>
          <w:sz w:val="28"/>
          <w:szCs w:val="28"/>
        </w:rPr>
        <w:t>Голицына И.Н.-</w:t>
      </w:r>
      <w:r w:rsidR="00124462">
        <w:rPr>
          <w:sz w:val="28"/>
          <w:szCs w:val="28"/>
        </w:rPr>
        <w:t xml:space="preserve"> </w:t>
      </w:r>
      <w:r w:rsidR="00CE43AD" w:rsidRPr="00CE43AD">
        <w:rPr>
          <w:sz w:val="28"/>
          <w:szCs w:val="28"/>
        </w:rPr>
        <w:t>к.ф.-м.н.</w:t>
      </w:r>
      <w:r w:rsidR="00CE43AD">
        <w:rPr>
          <w:sz w:val="28"/>
          <w:szCs w:val="28"/>
        </w:rPr>
        <w:t>,</w:t>
      </w:r>
      <w:r w:rsidR="00CE43AD" w:rsidRPr="00271F48">
        <w:rPr>
          <w:sz w:val="28"/>
          <w:szCs w:val="28"/>
        </w:rPr>
        <w:t xml:space="preserve"> </w:t>
      </w:r>
      <w:r w:rsidR="00124462">
        <w:rPr>
          <w:sz w:val="28"/>
          <w:szCs w:val="28"/>
        </w:rPr>
        <w:t xml:space="preserve">доцент; </w:t>
      </w:r>
      <w:r w:rsidR="008C0CBE">
        <w:rPr>
          <w:sz w:val="28"/>
          <w:szCs w:val="28"/>
        </w:rPr>
        <w:t>Тощев А.С.</w:t>
      </w:r>
      <w:r w:rsidR="00CF2864">
        <w:rPr>
          <w:sz w:val="28"/>
          <w:szCs w:val="28"/>
        </w:rPr>
        <w:t xml:space="preserve">- </w:t>
      </w:r>
      <w:r w:rsidR="00CF2864" w:rsidRPr="00F43916">
        <w:rPr>
          <w:iCs/>
          <w:sz w:val="28"/>
          <w:szCs w:val="28"/>
        </w:rPr>
        <w:t>м.н.с.</w:t>
      </w:r>
      <w:r w:rsidR="00FB25EB" w:rsidRPr="00FB25EB">
        <w:rPr>
          <w:iCs/>
          <w:sz w:val="28"/>
          <w:szCs w:val="28"/>
        </w:rPr>
        <w:t>;</w:t>
      </w:r>
      <w:r w:rsidR="0026190B">
        <w:rPr>
          <w:sz w:val="28"/>
          <w:szCs w:val="28"/>
        </w:rPr>
        <w:t xml:space="preserve"> Ференец А.А.- ассистент; Марченко А.А.-</w:t>
      </w:r>
      <w:r>
        <w:rPr>
          <w:sz w:val="28"/>
          <w:szCs w:val="28"/>
        </w:rPr>
        <w:t xml:space="preserve"> асс</w:t>
      </w:r>
      <w:r w:rsidR="00124462">
        <w:rPr>
          <w:sz w:val="28"/>
          <w:szCs w:val="28"/>
        </w:rPr>
        <w:t>истент</w:t>
      </w:r>
      <w:r w:rsidR="00124462" w:rsidRPr="00124462">
        <w:rPr>
          <w:sz w:val="28"/>
          <w:szCs w:val="28"/>
        </w:rPr>
        <w:t>;</w:t>
      </w:r>
      <w:r w:rsidR="00271F48">
        <w:rPr>
          <w:sz w:val="28"/>
          <w:szCs w:val="28"/>
        </w:rPr>
        <w:t xml:space="preserve"> Шахова И</w:t>
      </w:r>
      <w:r w:rsidR="0026190B">
        <w:rPr>
          <w:sz w:val="28"/>
          <w:szCs w:val="28"/>
        </w:rPr>
        <w:t>.С.-</w:t>
      </w:r>
      <w:r w:rsidR="0026190B" w:rsidRPr="0026190B">
        <w:rPr>
          <w:sz w:val="28"/>
          <w:szCs w:val="28"/>
        </w:rPr>
        <w:t xml:space="preserve"> </w:t>
      </w:r>
      <w:r w:rsidR="0026190B">
        <w:rPr>
          <w:sz w:val="28"/>
          <w:szCs w:val="28"/>
        </w:rPr>
        <w:t>ассистент</w:t>
      </w:r>
      <w:r w:rsidR="0026190B" w:rsidRPr="00124462">
        <w:rPr>
          <w:sz w:val="28"/>
          <w:szCs w:val="28"/>
        </w:rPr>
        <w:t>;</w:t>
      </w:r>
      <w:r w:rsidR="0026190B">
        <w:rPr>
          <w:sz w:val="28"/>
          <w:szCs w:val="28"/>
        </w:rPr>
        <w:t xml:space="preserve"> </w:t>
      </w:r>
      <w:r w:rsidR="00FB25EB">
        <w:rPr>
          <w:sz w:val="28"/>
          <w:szCs w:val="28"/>
        </w:rPr>
        <w:br/>
        <w:t>Якушенкова А.Д.-</w:t>
      </w:r>
      <w:r>
        <w:rPr>
          <w:sz w:val="28"/>
          <w:szCs w:val="28"/>
        </w:rPr>
        <w:t xml:space="preserve"> лаборант. </w:t>
      </w:r>
    </w:p>
    <w:p w:rsidR="00016F08" w:rsidRDefault="00016F08" w:rsidP="00D57395">
      <w:pPr>
        <w:spacing w:line="276" w:lineRule="auto"/>
        <w:jc w:val="both"/>
      </w:pPr>
    </w:p>
    <w:p w:rsidR="00FB25EB" w:rsidRDefault="00FB25EB" w:rsidP="00D57395">
      <w:pPr>
        <w:spacing w:line="276" w:lineRule="auto"/>
        <w:jc w:val="both"/>
      </w:pPr>
      <w:r>
        <w:rPr>
          <w:b/>
          <w:sz w:val="28"/>
          <w:szCs w:val="28"/>
        </w:rPr>
        <w:t>ПОВЕСТКА ДНЯ:</w:t>
      </w:r>
    </w:p>
    <w:p w:rsidR="00F43916" w:rsidRPr="00CF2864" w:rsidRDefault="00CF2864" w:rsidP="00D57395">
      <w:pPr>
        <w:spacing w:before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601A97" w:rsidRPr="00F43916">
        <w:rPr>
          <w:sz w:val="28"/>
          <w:szCs w:val="28"/>
        </w:rPr>
        <w:t>Обсуждение диссертации аспиранта кафедры дифференциальных уравнений Института математики и механики им. Н.И. Лобачевского ФГАОУ ВО «Казанский (Приволжский) федеральный университет»</w:t>
      </w:r>
      <w:r w:rsidR="00C60DEB" w:rsidRPr="00F43916">
        <w:rPr>
          <w:sz w:val="28"/>
          <w:szCs w:val="28"/>
        </w:rPr>
        <w:t xml:space="preserve"> (далее К</w:t>
      </w:r>
      <w:r w:rsidR="00A95777">
        <w:rPr>
          <w:sz w:val="28"/>
          <w:szCs w:val="28"/>
        </w:rPr>
        <w:t>(П)</w:t>
      </w:r>
      <w:r w:rsidR="00C60DEB" w:rsidRPr="00F43916">
        <w:rPr>
          <w:sz w:val="28"/>
          <w:szCs w:val="28"/>
        </w:rPr>
        <w:t>ФУ),</w:t>
      </w:r>
      <w:r w:rsidR="00601A97" w:rsidRPr="00F43916">
        <w:rPr>
          <w:iCs/>
          <w:sz w:val="28"/>
          <w:szCs w:val="28"/>
        </w:rPr>
        <w:t xml:space="preserve"> м.н.с. науч</w:t>
      </w:r>
      <w:r w:rsidR="00EE5001" w:rsidRPr="00F43916">
        <w:rPr>
          <w:iCs/>
          <w:sz w:val="28"/>
          <w:szCs w:val="28"/>
        </w:rPr>
        <w:t>но-исследовательской лаборатории</w:t>
      </w:r>
      <w:r w:rsidR="00601A97" w:rsidRPr="00F43916">
        <w:rPr>
          <w:iCs/>
          <w:sz w:val="28"/>
          <w:szCs w:val="28"/>
        </w:rPr>
        <w:t xml:space="preserve"> НИЛ Open</w:t>
      </w:r>
      <w:r w:rsidR="006D4B1D">
        <w:rPr>
          <w:iCs/>
          <w:sz w:val="28"/>
          <w:szCs w:val="28"/>
        </w:rPr>
        <w:t xml:space="preserve"> </w:t>
      </w:r>
      <w:r w:rsidR="00601A97" w:rsidRPr="00F43916">
        <w:rPr>
          <w:iCs/>
          <w:sz w:val="28"/>
          <w:szCs w:val="28"/>
        </w:rPr>
        <w:t xml:space="preserve">Lab Машинное понимание </w:t>
      </w:r>
      <w:r w:rsidR="00601A97" w:rsidRPr="00F43916">
        <w:rPr>
          <w:sz w:val="28"/>
          <w:szCs w:val="28"/>
        </w:rPr>
        <w:t>Высшей школы информационных технологий и информационных систем</w:t>
      </w:r>
      <w:r w:rsidR="00A95777">
        <w:rPr>
          <w:sz w:val="28"/>
          <w:szCs w:val="28"/>
        </w:rPr>
        <w:t xml:space="preserve"> К(П)Ф</w:t>
      </w:r>
      <w:r w:rsidR="00601A97" w:rsidRPr="00F43916">
        <w:rPr>
          <w:sz w:val="28"/>
          <w:szCs w:val="28"/>
        </w:rPr>
        <w:t>У</w:t>
      </w:r>
      <w:r w:rsidR="00CF378D" w:rsidRPr="00F43916">
        <w:rPr>
          <w:sz w:val="28"/>
          <w:szCs w:val="28"/>
        </w:rPr>
        <w:t xml:space="preserve"> Тощева Александра Сергеевич</w:t>
      </w:r>
      <w:r w:rsidR="00EE5001" w:rsidRPr="00F43916">
        <w:rPr>
          <w:sz w:val="28"/>
          <w:szCs w:val="28"/>
        </w:rPr>
        <w:t xml:space="preserve">а </w:t>
      </w:r>
      <w:r w:rsidR="00EE5001" w:rsidRPr="00F43916">
        <w:rPr>
          <w:bCs/>
          <w:sz w:val="28"/>
          <w:szCs w:val="28"/>
        </w:rPr>
        <w:t xml:space="preserve">на тему: </w:t>
      </w:r>
      <w:r w:rsidR="00EE5001" w:rsidRPr="00F43916">
        <w:rPr>
          <w:sz w:val="28"/>
          <w:szCs w:val="28"/>
        </w:rPr>
        <w:t>«</w:t>
      </w:r>
      <w:r w:rsidR="00EE5001" w:rsidRPr="00F43916">
        <w:rPr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EE5001" w:rsidRPr="00F43916">
        <w:rPr>
          <w:sz w:val="28"/>
          <w:szCs w:val="28"/>
        </w:rPr>
        <w:t>»</w:t>
      </w:r>
      <w:r w:rsidR="00A2336C" w:rsidRPr="00F43916">
        <w:rPr>
          <w:sz w:val="28"/>
          <w:szCs w:val="28"/>
        </w:rPr>
        <w:t xml:space="preserve">, </w:t>
      </w:r>
      <w:r w:rsidR="00A2336C" w:rsidRPr="00F43916">
        <w:rPr>
          <w:bCs/>
          <w:sz w:val="28"/>
          <w:szCs w:val="28"/>
        </w:rPr>
        <w:t>представленной на соискание ученой степени</w:t>
      </w:r>
      <w:r w:rsidR="00C0146F" w:rsidRPr="00F43916">
        <w:rPr>
          <w:bCs/>
          <w:sz w:val="28"/>
          <w:szCs w:val="28"/>
        </w:rPr>
        <w:t xml:space="preserve"> </w:t>
      </w:r>
      <w:r w:rsidR="001465F9" w:rsidRPr="00F43916">
        <w:rPr>
          <w:sz w:val="28"/>
          <w:szCs w:val="28"/>
        </w:rPr>
        <w:t>кандидата физико-математических наук по специальности 05.13.</w:t>
      </w:r>
      <w:del w:id="0" w:author="Alexander Toschev" w:date="2016-09-23T13:31:00Z">
        <w:r w:rsidR="001465F9" w:rsidRPr="00F43916" w:rsidDel="001C13DA">
          <w:rPr>
            <w:sz w:val="28"/>
            <w:szCs w:val="28"/>
          </w:rPr>
          <w:delText>01</w:delText>
        </w:r>
        <w:r w:rsidR="00F43916" w:rsidRPr="00F43916" w:rsidDel="001C13DA">
          <w:rPr>
            <w:sz w:val="28"/>
            <w:szCs w:val="28"/>
          </w:rPr>
          <w:delText xml:space="preserve"> </w:delText>
        </w:r>
      </w:del>
      <w:ins w:id="1" w:author="Alexander Toschev" w:date="2016-09-23T13:31:00Z">
        <w:r w:rsidR="001C13DA">
          <w:rPr>
            <w:sz w:val="28"/>
            <w:szCs w:val="28"/>
            <w:lang w:val="en-US"/>
          </w:rPr>
          <w:t>11</w:t>
        </w:r>
        <w:r w:rsidR="001C13DA" w:rsidRPr="00F43916">
          <w:rPr>
            <w:sz w:val="28"/>
            <w:szCs w:val="28"/>
          </w:rPr>
          <w:t xml:space="preserve"> </w:t>
        </w:r>
      </w:ins>
      <w:r w:rsidR="00F43916" w:rsidRPr="00F43916">
        <w:rPr>
          <w:sz w:val="28"/>
          <w:szCs w:val="28"/>
        </w:rPr>
        <w:t xml:space="preserve">— </w:t>
      </w:r>
      <w:ins w:id="2" w:author="Alexander Toschev" w:date="2016-09-23T13:32:00Z">
        <w:r w:rsidR="001C13DA" w:rsidRPr="007F1CEC">
          <w:rPr>
            <w:sz w:val="28"/>
            <w:szCs w:val="28"/>
          </w:rPr>
          <w:t>05.13.</w:t>
        </w:r>
        <w:r w:rsidR="001C13DA">
          <w:rPr>
            <w:sz w:val="28"/>
            <w:szCs w:val="28"/>
          </w:rPr>
          <w:t>11</w:t>
        </w:r>
        <w:r w:rsidR="001C13DA" w:rsidRPr="007F1CEC">
          <w:rPr>
            <w:sz w:val="28"/>
            <w:szCs w:val="28"/>
          </w:rPr>
          <w:t xml:space="preserve"> </w:t>
        </w:r>
        <w:r w:rsidR="001C13DA" w:rsidRPr="00D4067F">
          <w:rPr>
            <w:sz w:val="28"/>
            <w:szCs w:val="28"/>
          </w:rPr>
          <w:t xml:space="preserve">– </w:t>
        </w:r>
        <w:r w:rsidR="001C13DA" w:rsidRPr="007F1CEC">
          <w:rPr>
            <w:sz w:val="28"/>
            <w:szCs w:val="28"/>
          </w:rPr>
          <w:t>«</w:t>
        </w:r>
        <w:r w:rsidR="001C13DA" w:rsidRPr="00D07AB7">
          <w:rPr>
            <w:sz w:val="28"/>
            <w:szCs w:val="28"/>
          </w:rPr>
          <w:t>Математическое и программное обеспечение вычислительных машин, комплексов и компьютерных сетей</w:t>
        </w:r>
        <w:r w:rsidR="001C13DA" w:rsidRPr="007F1CEC">
          <w:rPr>
            <w:sz w:val="28"/>
            <w:szCs w:val="28"/>
          </w:rPr>
          <w:t>»</w:t>
        </w:r>
        <w:r w:rsidR="001C13DA">
          <w:rPr>
            <w:sz w:val="28"/>
            <w:szCs w:val="28"/>
          </w:rPr>
          <w:t>.</w:t>
        </w:r>
      </w:ins>
      <w:bookmarkStart w:id="3" w:name="_GoBack"/>
      <w:bookmarkEnd w:id="3"/>
      <w:del w:id="4" w:author="Alexander Toschev" w:date="2016-09-23T13:32:00Z">
        <w:r w:rsidR="00F43916" w:rsidRPr="00F43916" w:rsidDel="001C13DA">
          <w:rPr>
            <w:sz w:val="28"/>
            <w:szCs w:val="28"/>
          </w:rPr>
          <w:delText>Системный анализ, управление и обработка информации</w:delText>
        </w:r>
      </w:del>
      <w:r w:rsidR="00F43916" w:rsidRPr="00F43916">
        <w:rPr>
          <w:sz w:val="28"/>
          <w:szCs w:val="28"/>
        </w:rPr>
        <w:t>.</w:t>
      </w:r>
      <w:r w:rsidR="00F43916">
        <w:rPr>
          <w:sz w:val="28"/>
          <w:szCs w:val="28"/>
        </w:rPr>
        <w:t xml:space="preserve"> </w:t>
      </w:r>
      <w:r w:rsidRPr="003D5A88">
        <w:rPr>
          <w:sz w:val="28"/>
          <w:szCs w:val="28"/>
        </w:rPr>
        <w:t xml:space="preserve">Научный руководитель – </w:t>
      </w:r>
      <w:r w:rsidRPr="00CB0607">
        <w:rPr>
          <w:sz w:val="28"/>
          <w:szCs w:val="28"/>
        </w:rPr>
        <w:t>доктор физико-мат</w:t>
      </w:r>
      <w:r>
        <w:rPr>
          <w:sz w:val="28"/>
          <w:szCs w:val="28"/>
        </w:rPr>
        <w:t>ематических наук, профессор, за</w:t>
      </w:r>
      <w:r w:rsidRPr="00CB0607">
        <w:rPr>
          <w:sz w:val="28"/>
          <w:szCs w:val="28"/>
        </w:rPr>
        <w:t>служенный деятель</w:t>
      </w:r>
      <w:r>
        <w:rPr>
          <w:sz w:val="28"/>
          <w:szCs w:val="28"/>
        </w:rPr>
        <w:t xml:space="preserve"> науки Республики Татарстан, за</w:t>
      </w:r>
      <w:r w:rsidRPr="00CB0607">
        <w:rPr>
          <w:sz w:val="28"/>
          <w:szCs w:val="28"/>
        </w:rPr>
        <w:t>ведующий кафедрой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дифференциальных уравнений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ИММ им. Н.И. Лобачевского КФУ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Елизаров Александр Михайлович</w:t>
      </w:r>
      <w:r>
        <w:rPr>
          <w:sz w:val="28"/>
          <w:szCs w:val="28"/>
        </w:rPr>
        <w:t>.</w:t>
      </w:r>
    </w:p>
    <w:p w:rsidR="00FB25EB" w:rsidRDefault="00FB25EB" w:rsidP="00D57395">
      <w:pPr>
        <w:spacing w:line="276" w:lineRule="auto"/>
        <w:contextualSpacing/>
        <w:jc w:val="both"/>
        <w:rPr>
          <w:sz w:val="28"/>
          <w:szCs w:val="28"/>
        </w:rPr>
      </w:pPr>
    </w:p>
    <w:p w:rsidR="00FB25EB" w:rsidRDefault="00C42BE5" w:rsidP="00D57395">
      <w:pPr>
        <w:spacing w:line="276" w:lineRule="auto"/>
        <w:ind w:left="10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FB25EB">
        <w:rPr>
          <w:sz w:val="28"/>
          <w:szCs w:val="28"/>
        </w:rPr>
        <w:t xml:space="preserve"> Разное.</w:t>
      </w:r>
    </w:p>
    <w:p w:rsidR="00706961" w:rsidRDefault="00706961" w:rsidP="00D57395">
      <w:pPr>
        <w:spacing w:line="276" w:lineRule="auto"/>
        <w:ind w:left="1080"/>
        <w:contextualSpacing/>
        <w:jc w:val="both"/>
        <w:rPr>
          <w:sz w:val="28"/>
          <w:szCs w:val="28"/>
        </w:rPr>
      </w:pPr>
    </w:p>
    <w:p w:rsidR="00706961" w:rsidRPr="00706961" w:rsidRDefault="00751F92" w:rsidP="00D5739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СЛУШАЛИ:</w:t>
      </w:r>
    </w:p>
    <w:p w:rsidR="001E7460" w:rsidRDefault="001E7460" w:rsidP="00D57395">
      <w:pPr>
        <w:spacing w:line="276" w:lineRule="auto"/>
        <w:jc w:val="both"/>
        <w:rPr>
          <w:sz w:val="28"/>
          <w:szCs w:val="28"/>
        </w:rPr>
      </w:pPr>
    </w:p>
    <w:p w:rsidR="00706961" w:rsidRDefault="00706961" w:rsidP="00D57395">
      <w:pPr>
        <w:spacing w:line="276" w:lineRule="auto"/>
        <w:jc w:val="both"/>
        <w:rPr>
          <w:sz w:val="28"/>
          <w:szCs w:val="28"/>
        </w:rPr>
      </w:pPr>
      <w:r w:rsidRPr="00F61047">
        <w:rPr>
          <w:sz w:val="28"/>
          <w:szCs w:val="28"/>
        </w:rPr>
        <w:t xml:space="preserve">Доклад аспиранта Тощев А.С. об основных положениях и выводах диссертации. </w:t>
      </w:r>
      <w:r w:rsidR="00F61047">
        <w:rPr>
          <w:sz w:val="28"/>
          <w:szCs w:val="28"/>
        </w:rPr>
        <w:t>(Доклад прилагается).</w:t>
      </w:r>
    </w:p>
    <w:p w:rsidR="005B674A" w:rsidRDefault="005B674A" w:rsidP="00D57395">
      <w:pPr>
        <w:spacing w:line="276" w:lineRule="auto"/>
        <w:jc w:val="both"/>
        <w:rPr>
          <w:sz w:val="28"/>
          <w:szCs w:val="28"/>
        </w:rPr>
      </w:pPr>
    </w:p>
    <w:p w:rsidR="005B674A" w:rsidRPr="001E7460" w:rsidRDefault="00D57395" w:rsidP="00D5739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</w:t>
      </w:r>
      <w:r w:rsidR="005B674A" w:rsidRPr="001E7460">
        <w:rPr>
          <w:b/>
          <w:sz w:val="28"/>
          <w:szCs w:val="28"/>
        </w:rPr>
        <w:t>:</w:t>
      </w:r>
    </w:p>
    <w:p w:rsidR="005B674A" w:rsidRPr="00B37A79" w:rsidRDefault="005B674A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Ференец А. :</w:t>
      </w:r>
      <w:r>
        <w:rPr>
          <w:sz w:val="28"/>
          <w:szCs w:val="28"/>
        </w:rPr>
        <w:t xml:space="preserve"> Категоризация проблем</w:t>
      </w:r>
      <w:r w:rsidR="00B37A79" w:rsidRPr="00B37A79">
        <w:rPr>
          <w:sz w:val="28"/>
          <w:szCs w:val="28"/>
        </w:rPr>
        <w:t>?</w:t>
      </w:r>
    </w:p>
    <w:p w:rsidR="00B37A79" w:rsidRDefault="00B37A79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Тощев А.С.:</w:t>
      </w:r>
      <w:r>
        <w:rPr>
          <w:sz w:val="28"/>
          <w:szCs w:val="28"/>
        </w:rPr>
        <w:t xml:space="preserve"> </w:t>
      </w:r>
      <w:r w:rsidR="009D1EA4">
        <w:rPr>
          <w:sz w:val="28"/>
          <w:szCs w:val="28"/>
        </w:rPr>
        <w:t>Категоризация представлена на слайде № 8.</w:t>
      </w:r>
    </w:p>
    <w:p w:rsidR="009D1EA4" w:rsidRPr="00933A58" w:rsidRDefault="009D1EA4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lastRenderedPageBreak/>
        <w:t>Марченко А.А.:</w:t>
      </w:r>
      <w:r>
        <w:rPr>
          <w:sz w:val="28"/>
          <w:szCs w:val="28"/>
        </w:rPr>
        <w:t xml:space="preserve"> Что получилось в результате исследования</w:t>
      </w:r>
      <w:r w:rsidR="00933A58" w:rsidRPr="00933A58">
        <w:rPr>
          <w:sz w:val="28"/>
          <w:szCs w:val="28"/>
        </w:rPr>
        <w:t>?</w:t>
      </w:r>
    </w:p>
    <w:p w:rsidR="009D1EA4" w:rsidRDefault="009D1EA4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Тощев А.С.:</w:t>
      </w:r>
      <w:r>
        <w:rPr>
          <w:sz w:val="28"/>
          <w:szCs w:val="28"/>
        </w:rPr>
        <w:t xml:space="preserve"> В результате исследования был разработан комплекс п</w:t>
      </w:r>
      <w:r w:rsidR="00775D11">
        <w:rPr>
          <w:sz w:val="28"/>
          <w:szCs w:val="28"/>
        </w:rPr>
        <w:t>рограмм направленных на решение</w:t>
      </w:r>
      <w:r w:rsidR="00775D11" w:rsidRPr="00775D11">
        <w:rPr>
          <w:sz w:val="28"/>
          <w:szCs w:val="28"/>
        </w:rPr>
        <w:t xml:space="preserve"> </w:t>
      </w:r>
      <w:r w:rsidR="00775D11">
        <w:rPr>
          <w:sz w:val="28"/>
          <w:szCs w:val="28"/>
        </w:rPr>
        <w:t xml:space="preserve"> имеющихся проблем и протестированных  технической службой </w:t>
      </w:r>
      <w:r w:rsidR="00775D11">
        <w:rPr>
          <w:sz w:val="28"/>
          <w:szCs w:val="28"/>
          <w:lang w:val="en-US"/>
        </w:rPr>
        <w:t>I</w:t>
      </w:r>
      <w:r w:rsidR="00D25CA3">
        <w:rPr>
          <w:sz w:val="28"/>
          <w:szCs w:val="28"/>
          <w:lang w:val="en-US"/>
        </w:rPr>
        <w:t>CL</w:t>
      </w:r>
      <w:r w:rsidR="00D25CA3" w:rsidRPr="00D25CA3">
        <w:rPr>
          <w:sz w:val="28"/>
          <w:szCs w:val="28"/>
        </w:rPr>
        <w:t>.</w:t>
      </w:r>
    </w:p>
    <w:p w:rsidR="00D25CA3" w:rsidRPr="000A0307" w:rsidRDefault="00D25CA3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 w:rsidRPr="000A0307">
        <w:rPr>
          <w:sz w:val="28"/>
          <w:szCs w:val="28"/>
        </w:rPr>
        <w:t xml:space="preserve"> </w:t>
      </w:r>
      <w:r w:rsidR="004F7349" w:rsidRPr="000A0307">
        <w:rPr>
          <w:sz w:val="28"/>
          <w:szCs w:val="28"/>
        </w:rPr>
        <w:t>Каким методом осуществлялся анализ данных?</w:t>
      </w:r>
    </w:p>
    <w:p w:rsidR="004F7349" w:rsidRDefault="004F7349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Тощев А.С.:</w:t>
      </w:r>
      <w:r w:rsidRPr="004F7349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 данных был осуществлен мето</w:t>
      </w:r>
      <w:r w:rsidR="000A0307">
        <w:rPr>
          <w:sz w:val="28"/>
          <w:szCs w:val="28"/>
        </w:rPr>
        <w:t>до</w:t>
      </w:r>
      <w:r>
        <w:rPr>
          <w:sz w:val="28"/>
          <w:szCs w:val="28"/>
        </w:rPr>
        <w:t>м  построения деревьев решений.</w:t>
      </w:r>
    </w:p>
    <w:p w:rsidR="00D57395" w:rsidRDefault="00D57395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>
        <w:rPr>
          <w:sz w:val="28"/>
          <w:szCs w:val="28"/>
        </w:rPr>
        <w:t xml:space="preserve"> Считаю, что название носит </w:t>
      </w:r>
      <w:r w:rsidR="000A0307">
        <w:rPr>
          <w:sz w:val="28"/>
          <w:szCs w:val="28"/>
        </w:rPr>
        <w:t xml:space="preserve">слишком общий характер. </w:t>
      </w:r>
    </w:p>
    <w:p w:rsidR="000A0307" w:rsidRPr="004F7349" w:rsidRDefault="000A0307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Голицына И.Н.:</w:t>
      </w:r>
      <w:r>
        <w:rPr>
          <w:sz w:val="28"/>
          <w:szCs w:val="28"/>
        </w:rPr>
        <w:t xml:space="preserve"> Доклад  сильно упрощен, его необходимо расширить.</w:t>
      </w:r>
    </w:p>
    <w:p w:rsidR="00F61047" w:rsidRDefault="00F61047" w:rsidP="00D57395">
      <w:pPr>
        <w:spacing w:line="276" w:lineRule="auto"/>
        <w:jc w:val="both"/>
        <w:rPr>
          <w:sz w:val="28"/>
          <w:szCs w:val="28"/>
        </w:rPr>
      </w:pPr>
    </w:p>
    <w:p w:rsidR="000A0307" w:rsidRDefault="000A0307" w:rsidP="00D57395">
      <w:pPr>
        <w:spacing w:line="276" w:lineRule="auto"/>
        <w:jc w:val="both"/>
        <w:rPr>
          <w:b/>
          <w:sz w:val="28"/>
          <w:szCs w:val="28"/>
        </w:rPr>
      </w:pPr>
    </w:p>
    <w:p w:rsidR="00F61047" w:rsidRPr="00F61047" w:rsidRDefault="00F61047" w:rsidP="00D57395">
      <w:pPr>
        <w:spacing w:line="276" w:lineRule="auto"/>
        <w:jc w:val="both"/>
        <w:rPr>
          <w:b/>
          <w:sz w:val="28"/>
          <w:szCs w:val="28"/>
        </w:rPr>
      </w:pPr>
      <w:r w:rsidRPr="00F61047">
        <w:rPr>
          <w:b/>
          <w:sz w:val="28"/>
          <w:szCs w:val="28"/>
        </w:rPr>
        <w:t>ВЫСТУПЛЕНИЯ:</w:t>
      </w:r>
    </w:p>
    <w:p w:rsidR="001E7460" w:rsidRDefault="001E7460" w:rsidP="00D57395">
      <w:pPr>
        <w:pStyle w:val="NormalWeb"/>
        <w:spacing w:before="0" w:after="0" w:line="276" w:lineRule="auto"/>
        <w:ind w:firstLine="720"/>
        <w:jc w:val="both"/>
        <w:rPr>
          <w:b/>
          <w:sz w:val="28"/>
          <w:szCs w:val="28"/>
        </w:rPr>
      </w:pPr>
    </w:p>
    <w:p w:rsidR="00491FD0" w:rsidRDefault="00F61047" w:rsidP="00D57395">
      <w:pPr>
        <w:pStyle w:val="NormalWeb"/>
        <w:spacing w:before="0" w:after="0" w:line="276" w:lineRule="auto"/>
        <w:ind w:firstLine="720"/>
        <w:jc w:val="both"/>
        <w:rPr>
          <w:sz w:val="28"/>
          <w:szCs w:val="28"/>
        </w:rPr>
      </w:pPr>
      <w:r w:rsidRPr="00485F7D">
        <w:rPr>
          <w:b/>
          <w:sz w:val="28"/>
          <w:szCs w:val="28"/>
        </w:rPr>
        <w:t>Голицыной И.Н.</w:t>
      </w:r>
      <w:r w:rsidR="00491FD0" w:rsidRPr="00485F7D">
        <w:rPr>
          <w:b/>
          <w:sz w:val="28"/>
          <w:szCs w:val="28"/>
        </w:rPr>
        <w:t xml:space="preserve"> </w:t>
      </w:r>
      <w:r w:rsidR="00491FD0">
        <w:rPr>
          <w:sz w:val="28"/>
          <w:szCs w:val="28"/>
        </w:rPr>
        <w:t>было отмечено, что в</w:t>
      </w:r>
      <w:r w:rsidR="00491FD0" w:rsidRPr="00BE6576">
        <w:rPr>
          <w:sz w:val="28"/>
          <w:szCs w:val="28"/>
        </w:rPr>
        <w:t>се установленные в диссертации результаты получены автором</w:t>
      </w:r>
      <w:r w:rsidR="00491FD0">
        <w:rPr>
          <w:sz w:val="28"/>
          <w:szCs w:val="28"/>
        </w:rPr>
        <w:t xml:space="preserve"> </w:t>
      </w:r>
      <w:r w:rsidR="00491FD0" w:rsidRPr="00BE6576">
        <w:rPr>
          <w:sz w:val="28"/>
          <w:szCs w:val="28"/>
        </w:rPr>
        <w:t>самостоятельно.</w:t>
      </w:r>
    </w:p>
    <w:p w:rsidR="00491FD0" w:rsidRPr="005F7AE0" w:rsidRDefault="00491FD0" w:rsidP="00D57395">
      <w:pPr>
        <w:pStyle w:val="NormalWeb"/>
        <w:spacing w:before="0" w:after="0" w:line="276" w:lineRule="auto"/>
        <w:ind w:firstLine="720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Также было показано, что </w:t>
      </w:r>
      <w:r w:rsidRPr="00491FD0">
        <w:rPr>
          <w:sz w:val="28"/>
          <w:szCs w:val="28"/>
        </w:rPr>
        <w:t xml:space="preserve"> </w:t>
      </w:r>
      <w:r w:rsidR="00EF60E7">
        <w:rPr>
          <w:sz w:val="28"/>
          <w:szCs w:val="28"/>
        </w:rPr>
        <w:t xml:space="preserve">проведенное исследование </w:t>
      </w:r>
      <w:r>
        <w:rPr>
          <w:sz w:val="28"/>
          <w:szCs w:val="28"/>
        </w:rPr>
        <w:t xml:space="preserve">имеет </w:t>
      </w:r>
      <w:r w:rsidR="00EF60E7">
        <w:rPr>
          <w:sz w:val="28"/>
          <w:szCs w:val="28"/>
        </w:rPr>
        <w:t>научную</w:t>
      </w:r>
      <w:r w:rsidRPr="00491FD0">
        <w:rPr>
          <w:sz w:val="28"/>
          <w:szCs w:val="28"/>
        </w:rPr>
        <w:t xml:space="preserve"> н</w:t>
      </w:r>
      <w:r w:rsidR="00EF60E7">
        <w:rPr>
          <w:sz w:val="28"/>
          <w:szCs w:val="28"/>
        </w:rPr>
        <w:t>овизну</w:t>
      </w:r>
      <w:r w:rsidR="001D0866" w:rsidRPr="001D0866">
        <w:rPr>
          <w:sz w:val="28"/>
          <w:szCs w:val="28"/>
        </w:rPr>
        <w:t>,</w:t>
      </w:r>
      <w:r w:rsidRPr="00491FD0">
        <w:rPr>
          <w:sz w:val="28"/>
          <w:szCs w:val="28"/>
        </w:rPr>
        <w:t xml:space="preserve"> </w:t>
      </w:r>
      <w:r w:rsidR="00EF60E7">
        <w:rPr>
          <w:sz w:val="28"/>
          <w:szCs w:val="28"/>
        </w:rPr>
        <w:t xml:space="preserve">состоящую </w:t>
      </w:r>
      <w:r w:rsidRPr="005F7AE0">
        <w:rPr>
          <w:sz w:val="28"/>
          <w:szCs w:val="28"/>
        </w:rPr>
        <w:t>в следующем:</w:t>
      </w:r>
    </w:p>
    <w:p w:rsidR="00491FD0" w:rsidRPr="005F7AE0" w:rsidRDefault="00491FD0" w:rsidP="00D57395">
      <w:pPr>
        <w:pStyle w:val="NormalWeb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1. На основе обобщения модели м</w:t>
      </w:r>
      <w:r>
        <w:rPr>
          <w:sz w:val="28"/>
          <w:szCs w:val="28"/>
        </w:rPr>
        <w:t>ышления, разработанной М. Мин</w:t>
      </w:r>
      <w:r w:rsidRPr="005F7AE0">
        <w:rPr>
          <w:sz w:val="28"/>
          <w:szCs w:val="28"/>
        </w:rPr>
        <w:t>ски, создана имитационная модель</w:t>
      </w:r>
      <w:r>
        <w:rPr>
          <w:sz w:val="28"/>
          <w:szCs w:val="28"/>
        </w:rPr>
        <w:t xml:space="preserve"> проблемно-ориентированной си</w:t>
      </w:r>
      <w:r w:rsidRPr="005F7AE0">
        <w:rPr>
          <w:sz w:val="28"/>
          <w:szCs w:val="28"/>
        </w:rPr>
        <w:t>стемы управления, принятия решений в области обслуживания ИТ-инфраструктуры предприятия;</w:t>
      </w:r>
    </w:p>
    <w:p w:rsidR="00491FD0" w:rsidRPr="005F7AE0" w:rsidRDefault="00491FD0" w:rsidP="00D57395">
      <w:pPr>
        <w:pStyle w:val="NormalWeb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2. Выполнено исследование возможностей использования моделей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мышления применительно к области обслуживания информационной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инфраструктуры предприятия;</w:t>
      </w:r>
    </w:p>
    <w:p w:rsidR="00491FD0" w:rsidRPr="005F7AE0" w:rsidRDefault="00491FD0" w:rsidP="00D57395">
      <w:pPr>
        <w:pStyle w:val="NormalWeb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3. Представлены новая схема данных и оригинальный способ хранения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данных для построенной модели мышления, эффективны</w:t>
      </w:r>
      <w:r>
        <w:rPr>
          <w:sz w:val="28"/>
          <w:szCs w:val="28"/>
        </w:rPr>
        <w:t>й по сравне</w:t>
      </w:r>
      <w:r w:rsidRPr="005F7AE0">
        <w:rPr>
          <w:sz w:val="28"/>
          <w:szCs w:val="28"/>
        </w:rPr>
        <w:t>нию со стандартными способами хранения (такими, как реляционные базы данных);</w:t>
      </w:r>
    </w:p>
    <w:p w:rsidR="00F61047" w:rsidRDefault="00EF60E7" w:rsidP="00D5739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91FD0" w:rsidRPr="005F7AE0">
        <w:rPr>
          <w:sz w:val="28"/>
          <w:szCs w:val="28"/>
        </w:rPr>
        <w:t>4. На основе построенного обобщ</w:t>
      </w:r>
      <w:r w:rsidR="00491FD0">
        <w:rPr>
          <w:sz w:val="28"/>
          <w:szCs w:val="28"/>
        </w:rPr>
        <w:t>ения модели мышления Мински со</w:t>
      </w:r>
      <w:r w:rsidR="00491FD0" w:rsidRPr="005F7AE0">
        <w:rPr>
          <w:sz w:val="28"/>
          <w:szCs w:val="28"/>
        </w:rPr>
        <w:t>зданы архитектура системы обсл</w:t>
      </w:r>
      <w:r w:rsidR="00491FD0">
        <w:rPr>
          <w:sz w:val="28"/>
          <w:szCs w:val="28"/>
        </w:rPr>
        <w:t>уживания информационной инфра</w:t>
      </w:r>
      <w:r w:rsidR="00491FD0" w:rsidRPr="005F7AE0">
        <w:rPr>
          <w:sz w:val="28"/>
          <w:szCs w:val="28"/>
        </w:rPr>
        <w:t>структуры предприятия и программный прототип этой системы</w:t>
      </w:r>
      <w:r w:rsidR="00647CBE">
        <w:rPr>
          <w:sz w:val="28"/>
          <w:szCs w:val="28"/>
        </w:rPr>
        <w:t>.</w:t>
      </w:r>
    </w:p>
    <w:p w:rsidR="00D91A3E" w:rsidRDefault="00957384" w:rsidP="00D5739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тому же представленное исследование имеет и практическую </w:t>
      </w:r>
      <w:r w:rsidRPr="00957384">
        <w:rPr>
          <w:sz w:val="28"/>
          <w:szCs w:val="28"/>
        </w:rPr>
        <w:t xml:space="preserve"> значимость результатов проведенных соискателем ученой степени исследований</w:t>
      </w:r>
      <w:r>
        <w:rPr>
          <w:sz w:val="28"/>
          <w:szCs w:val="28"/>
        </w:rPr>
        <w:t xml:space="preserve">, поскольку </w:t>
      </w:r>
      <w:r w:rsidR="00647CBE">
        <w:rPr>
          <w:sz w:val="28"/>
          <w:szCs w:val="28"/>
        </w:rPr>
        <w:t>и</w:t>
      </w:r>
      <w:r w:rsidRPr="005F7AE0">
        <w:rPr>
          <w:sz w:val="28"/>
          <w:szCs w:val="28"/>
        </w:rPr>
        <w:t>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деятельности службы технической поддержки ОАО «АйСиЭл КПО-ВС (г. Казань)» — одном из крупнейших системообразующих предприятий ИТ- отрасли Республики Татарстан. Поэтому было необходимо выработать глубо- </w:t>
      </w:r>
      <w:r w:rsidRPr="005F7AE0">
        <w:rPr>
          <w:sz w:val="28"/>
          <w:szCs w:val="28"/>
        </w:rPr>
        <w:lastRenderedPageBreak/>
        <w:t>кое понимание конкретной предметной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>ие при организации информацион</w:t>
      </w:r>
      <w:r w:rsidRPr="005F7AE0">
        <w:rPr>
          <w:sz w:val="28"/>
          <w:szCs w:val="28"/>
        </w:rPr>
        <w:t>ной поддержки ИТ-инфраструктуры конкретного предприят</w:t>
      </w:r>
      <w:r w:rsidR="00647CBE">
        <w:rPr>
          <w:sz w:val="28"/>
          <w:szCs w:val="28"/>
        </w:rPr>
        <w:t>ия.</w:t>
      </w:r>
    </w:p>
    <w:p w:rsidR="00485F7D" w:rsidRPr="00706961" w:rsidRDefault="00485F7D" w:rsidP="00D57395">
      <w:pPr>
        <w:spacing w:line="276" w:lineRule="auto"/>
        <w:ind w:firstLine="708"/>
        <w:jc w:val="both"/>
        <w:rPr>
          <w:sz w:val="28"/>
          <w:szCs w:val="28"/>
        </w:rPr>
      </w:pPr>
    </w:p>
    <w:p w:rsidR="00392148" w:rsidRDefault="00485F7D" w:rsidP="00D57395">
      <w:pPr>
        <w:pStyle w:val="NormalWeb"/>
        <w:spacing w:before="0" w:after="0" w:line="276" w:lineRule="auto"/>
        <w:ind w:firstLine="720"/>
        <w:jc w:val="both"/>
        <w:rPr>
          <w:sz w:val="28"/>
          <w:szCs w:val="28"/>
        </w:rPr>
      </w:pPr>
      <w:r w:rsidRPr="00485F7D">
        <w:rPr>
          <w:b/>
          <w:sz w:val="28"/>
          <w:szCs w:val="28"/>
        </w:rPr>
        <w:t>Марченко А.А</w:t>
      </w:r>
      <w:r w:rsidR="00392148">
        <w:rPr>
          <w:b/>
          <w:sz w:val="28"/>
          <w:szCs w:val="28"/>
        </w:rPr>
        <w:t xml:space="preserve">. </w:t>
      </w:r>
      <w:r w:rsidR="00B226B1" w:rsidRPr="00B226B1">
        <w:rPr>
          <w:sz w:val="28"/>
          <w:szCs w:val="28"/>
        </w:rPr>
        <w:t>Было</w:t>
      </w:r>
      <w:r w:rsidR="00392148">
        <w:rPr>
          <w:b/>
          <w:sz w:val="28"/>
          <w:szCs w:val="28"/>
        </w:rPr>
        <w:t xml:space="preserve"> </w:t>
      </w:r>
      <w:r w:rsidR="00B226B1">
        <w:rPr>
          <w:sz w:val="28"/>
          <w:szCs w:val="28"/>
        </w:rPr>
        <w:t>о</w:t>
      </w:r>
      <w:r w:rsidR="00392148" w:rsidRPr="00B226B1">
        <w:rPr>
          <w:sz w:val="28"/>
          <w:szCs w:val="28"/>
        </w:rPr>
        <w:t xml:space="preserve">тмечено, что представленная работа имеет </w:t>
      </w:r>
      <w:r w:rsidR="00286340" w:rsidRPr="00B226B1">
        <w:rPr>
          <w:sz w:val="28"/>
          <w:szCs w:val="28"/>
        </w:rPr>
        <w:t xml:space="preserve">определенную научную ценность. Результаты </w:t>
      </w:r>
      <w:r w:rsidR="005B674A">
        <w:rPr>
          <w:sz w:val="28"/>
          <w:szCs w:val="28"/>
        </w:rPr>
        <w:t>представленного</w:t>
      </w:r>
      <w:r w:rsidR="00286340" w:rsidRPr="00B226B1">
        <w:rPr>
          <w:sz w:val="28"/>
          <w:szCs w:val="28"/>
        </w:rPr>
        <w:t xml:space="preserve"> исследования  были опубликованы как в отечественной , так и зарубежной</w:t>
      </w:r>
      <w:r w:rsidR="00392148" w:rsidRPr="00B226B1">
        <w:rPr>
          <w:sz w:val="28"/>
          <w:szCs w:val="28"/>
        </w:rPr>
        <w:t xml:space="preserve"> </w:t>
      </w:r>
      <w:r w:rsidR="00286340" w:rsidRPr="00B226B1">
        <w:rPr>
          <w:sz w:val="28"/>
          <w:szCs w:val="28"/>
        </w:rPr>
        <w:t xml:space="preserve">печати.  Соискатель по </w:t>
      </w:r>
      <w:r w:rsidR="00392148" w:rsidRPr="00BE6576">
        <w:rPr>
          <w:sz w:val="28"/>
          <w:szCs w:val="28"/>
        </w:rPr>
        <w:t xml:space="preserve">теме диссертации </w:t>
      </w:r>
      <w:r w:rsidR="00B226B1">
        <w:rPr>
          <w:sz w:val="28"/>
          <w:szCs w:val="28"/>
        </w:rPr>
        <w:t xml:space="preserve">имеет </w:t>
      </w:r>
      <w:r w:rsidR="00392148" w:rsidRPr="00BE6576">
        <w:rPr>
          <w:sz w:val="28"/>
          <w:szCs w:val="28"/>
        </w:rPr>
        <w:t xml:space="preserve"> 10 печатных </w:t>
      </w:r>
      <w:r w:rsidR="00B226B1">
        <w:rPr>
          <w:sz w:val="28"/>
          <w:szCs w:val="28"/>
        </w:rPr>
        <w:t>работ</w:t>
      </w:r>
      <w:r w:rsidR="00392148" w:rsidRPr="00BE6576">
        <w:rPr>
          <w:sz w:val="28"/>
          <w:szCs w:val="28"/>
        </w:rPr>
        <w:t>,</w:t>
      </w:r>
      <w:r w:rsidR="00392148">
        <w:rPr>
          <w:sz w:val="28"/>
          <w:szCs w:val="28"/>
        </w:rPr>
        <w:t xml:space="preserve"> в том числе в</w:t>
      </w:r>
      <w:r w:rsidR="00392148" w:rsidRPr="00BE6576">
        <w:rPr>
          <w:sz w:val="28"/>
          <w:szCs w:val="28"/>
        </w:rPr>
        <w:t xml:space="preserve"> </w:t>
      </w:r>
      <w:r w:rsidR="00B226B1">
        <w:rPr>
          <w:sz w:val="28"/>
          <w:szCs w:val="28"/>
        </w:rPr>
        <w:t xml:space="preserve">1 статью </w:t>
      </w:r>
      <w:r w:rsidR="00392148" w:rsidRPr="00BE6576">
        <w:rPr>
          <w:sz w:val="28"/>
          <w:szCs w:val="28"/>
        </w:rPr>
        <w:t xml:space="preserve">в журналах, рекомендованных </w:t>
      </w:r>
      <w:r w:rsidR="00392148">
        <w:rPr>
          <w:sz w:val="28"/>
          <w:szCs w:val="28"/>
        </w:rPr>
        <w:t>ВАК</w:t>
      </w:r>
      <w:r w:rsidR="00392148" w:rsidRPr="00BE6576">
        <w:rPr>
          <w:sz w:val="28"/>
          <w:szCs w:val="28"/>
        </w:rPr>
        <w:t xml:space="preserve">, </w:t>
      </w:r>
      <w:r w:rsidR="00392148">
        <w:rPr>
          <w:sz w:val="28"/>
          <w:szCs w:val="28"/>
        </w:rPr>
        <w:t>2 статьи</w:t>
      </w:r>
      <w:r w:rsidR="00392148" w:rsidRPr="00C5381B">
        <w:rPr>
          <w:sz w:val="28"/>
          <w:szCs w:val="28"/>
        </w:rPr>
        <w:t>, входящих в базу публикаций SCOPUS</w:t>
      </w:r>
      <w:r w:rsidR="00392148">
        <w:rPr>
          <w:sz w:val="28"/>
          <w:szCs w:val="28"/>
        </w:rPr>
        <w:t xml:space="preserve"> и входящих в перечень журналов ВАК</w:t>
      </w:r>
      <w:r w:rsidR="00392148" w:rsidRPr="00BE6576">
        <w:rPr>
          <w:sz w:val="28"/>
          <w:szCs w:val="28"/>
        </w:rPr>
        <w:t xml:space="preserve">, </w:t>
      </w:r>
      <w:r w:rsidR="00B226B1">
        <w:rPr>
          <w:sz w:val="28"/>
          <w:szCs w:val="28"/>
        </w:rPr>
        <w:t>1 статью</w:t>
      </w:r>
      <w:r w:rsidR="00392148">
        <w:rPr>
          <w:sz w:val="28"/>
          <w:szCs w:val="28"/>
        </w:rPr>
        <w:t xml:space="preserve"> п</w:t>
      </w:r>
      <w:r w:rsidR="001D0866">
        <w:rPr>
          <w:sz w:val="28"/>
          <w:szCs w:val="28"/>
        </w:rPr>
        <w:t>роиндексированную</w:t>
      </w:r>
      <w:r w:rsidR="00B226B1">
        <w:rPr>
          <w:sz w:val="28"/>
          <w:szCs w:val="28"/>
        </w:rPr>
        <w:t xml:space="preserve"> в РИНЦ, 1 статью</w:t>
      </w:r>
      <w:r w:rsidR="00392148">
        <w:rPr>
          <w:sz w:val="28"/>
          <w:szCs w:val="28"/>
        </w:rPr>
        <w:t xml:space="preserve"> проиндексирован</w:t>
      </w:r>
      <w:r w:rsidR="001D0866">
        <w:rPr>
          <w:sz w:val="28"/>
          <w:szCs w:val="28"/>
        </w:rPr>
        <w:t>ную</w:t>
      </w:r>
      <w:r w:rsidR="00392148">
        <w:rPr>
          <w:sz w:val="28"/>
          <w:szCs w:val="28"/>
        </w:rPr>
        <w:t xml:space="preserve"> в </w:t>
      </w:r>
      <w:r w:rsidR="00392148">
        <w:rPr>
          <w:sz w:val="28"/>
          <w:szCs w:val="28"/>
          <w:lang w:val="en-US"/>
        </w:rPr>
        <w:t>Web</w:t>
      </w:r>
      <w:r w:rsidR="00392148" w:rsidRPr="00406719">
        <w:rPr>
          <w:sz w:val="28"/>
          <w:szCs w:val="28"/>
        </w:rPr>
        <w:t xml:space="preserve"> </w:t>
      </w:r>
      <w:r w:rsidR="00392148">
        <w:rPr>
          <w:sz w:val="28"/>
          <w:szCs w:val="28"/>
          <w:lang w:val="en-US"/>
        </w:rPr>
        <w:t>of</w:t>
      </w:r>
      <w:r w:rsidR="00392148" w:rsidRPr="00406719">
        <w:rPr>
          <w:sz w:val="28"/>
          <w:szCs w:val="28"/>
        </w:rPr>
        <w:t xml:space="preserve"> </w:t>
      </w:r>
      <w:r w:rsidR="00392148">
        <w:rPr>
          <w:sz w:val="28"/>
          <w:szCs w:val="28"/>
          <w:lang w:val="en-US"/>
        </w:rPr>
        <w:t>Science</w:t>
      </w:r>
      <w:r w:rsidR="00392148">
        <w:rPr>
          <w:sz w:val="28"/>
          <w:szCs w:val="28"/>
        </w:rPr>
        <w:t>.</w:t>
      </w:r>
    </w:p>
    <w:p w:rsidR="00D57395" w:rsidRDefault="00D57395" w:rsidP="00D57395">
      <w:pPr>
        <w:pStyle w:val="NormalWeb"/>
        <w:spacing w:before="0" w:after="0" w:line="276" w:lineRule="auto"/>
        <w:jc w:val="both"/>
        <w:rPr>
          <w:b/>
          <w:sz w:val="28"/>
          <w:szCs w:val="28"/>
        </w:rPr>
      </w:pPr>
    </w:p>
    <w:p w:rsidR="0064170B" w:rsidRPr="0064170B" w:rsidRDefault="0064170B" w:rsidP="00D57395">
      <w:pPr>
        <w:pStyle w:val="NormalWeb"/>
        <w:spacing w:before="0" w:after="0" w:line="276" w:lineRule="auto"/>
        <w:jc w:val="both"/>
        <w:rPr>
          <w:b/>
          <w:sz w:val="28"/>
          <w:szCs w:val="28"/>
        </w:rPr>
      </w:pPr>
      <w:r w:rsidRPr="0064170B">
        <w:rPr>
          <w:b/>
          <w:sz w:val="28"/>
          <w:szCs w:val="28"/>
        </w:rPr>
        <w:t>ГОЛОСОВАЛИ:</w:t>
      </w:r>
    </w:p>
    <w:p w:rsidR="0064170B" w:rsidRDefault="0064170B" w:rsidP="00D57395">
      <w:pPr>
        <w:pStyle w:val="NormalWeb"/>
        <w:spacing w:before="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«За» - единогласно</w:t>
      </w:r>
    </w:p>
    <w:p w:rsidR="0064170B" w:rsidRDefault="0064170B" w:rsidP="00D57395">
      <w:pPr>
        <w:pStyle w:val="NormalWeb"/>
        <w:spacing w:before="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«Против» и «Воздержавшихся» - нет</w:t>
      </w:r>
    </w:p>
    <w:p w:rsidR="0064170B" w:rsidRDefault="0064170B" w:rsidP="00D57395">
      <w:pPr>
        <w:pStyle w:val="NormalWeb"/>
        <w:spacing w:before="0" w:after="0" w:line="276" w:lineRule="auto"/>
        <w:ind w:firstLine="720"/>
        <w:jc w:val="both"/>
        <w:rPr>
          <w:b/>
          <w:sz w:val="28"/>
          <w:szCs w:val="28"/>
        </w:rPr>
      </w:pPr>
    </w:p>
    <w:p w:rsidR="001E7460" w:rsidRPr="001E7460" w:rsidRDefault="0064170B" w:rsidP="00D57395">
      <w:pPr>
        <w:pStyle w:val="NormalWeb"/>
        <w:spacing w:before="0" w:after="0" w:line="276" w:lineRule="auto"/>
        <w:jc w:val="both"/>
        <w:rPr>
          <w:b/>
          <w:sz w:val="28"/>
          <w:szCs w:val="28"/>
        </w:rPr>
      </w:pPr>
      <w:r w:rsidRPr="0064170B">
        <w:rPr>
          <w:b/>
          <w:sz w:val="28"/>
          <w:szCs w:val="28"/>
        </w:rPr>
        <w:t>ПОСТАНОВИЛИ</w:t>
      </w:r>
      <w:r w:rsidRPr="001E7460">
        <w:rPr>
          <w:b/>
          <w:sz w:val="28"/>
          <w:szCs w:val="28"/>
        </w:rPr>
        <w:t>:</w:t>
      </w:r>
      <w:r w:rsidR="001E7460" w:rsidRPr="007F1CEC">
        <w:rPr>
          <w:sz w:val="28"/>
          <w:szCs w:val="28"/>
        </w:rPr>
        <w:t xml:space="preserve"> диссертация </w:t>
      </w:r>
      <w:r w:rsidR="001E7460">
        <w:rPr>
          <w:sz w:val="28"/>
          <w:szCs w:val="28"/>
        </w:rPr>
        <w:t>Тощева Александр</w:t>
      </w:r>
      <w:r w:rsidR="001D0866">
        <w:rPr>
          <w:sz w:val="28"/>
          <w:szCs w:val="28"/>
        </w:rPr>
        <w:t>а</w:t>
      </w:r>
      <w:r w:rsidR="001E7460">
        <w:rPr>
          <w:sz w:val="28"/>
          <w:szCs w:val="28"/>
        </w:rPr>
        <w:t xml:space="preserve"> Сергеевича</w:t>
      </w:r>
      <w:r w:rsidR="001E7460"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05.13.</w:t>
      </w:r>
      <w:r w:rsidR="001E7460">
        <w:rPr>
          <w:sz w:val="28"/>
          <w:szCs w:val="28"/>
        </w:rPr>
        <w:t>01</w:t>
      </w:r>
      <w:r w:rsidR="001E7460" w:rsidRPr="007F1CEC">
        <w:rPr>
          <w:sz w:val="28"/>
          <w:szCs w:val="28"/>
        </w:rPr>
        <w:t xml:space="preserve"> </w:t>
      </w:r>
      <w:r w:rsidR="001E7460" w:rsidRPr="00D4067F">
        <w:rPr>
          <w:sz w:val="28"/>
          <w:szCs w:val="28"/>
        </w:rPr>
        <w:t xml:space="preserve">– </w:t>
      </w:r>
      <w:r w:rsidR="001E7460" w:rsidRPr="007F1CEC">
        <w:rPr>
          <w:sz w:val="28"/>
          <w:szCs w:val="28"/>
        </w:rPr>
        <w:t>«</w:t>
      </w:r>
      <w:r w:rsidR="001E7460" w:rsidRPr="005F7AE0">
        <w:rPr>
          <w:sz w:val="28"/>
          <w:szCs w:val="28"/>
        </w:rPr>
        <w:t>Системный анализ</w:t>
      </w:r>
      <w:r w:rsidR="001E7460">
        <w:rPr>
          <w:sz w:val="28"/>
          <w:szCs w:val="28"/>
        </w:rPr>
        <w:t>, управление и обработка инфор</w:t>
      </w:r>
      <w:r w:rsidR="001E7460" w:rsidRPr="005F7AE0">
        <w:rPr>
          <w:sz w:val="28"/>
          <w:szCs w:val="28"/>
        </w:rPr>
        <w:t>мации</w:t>
      </w:r>
      <w:r w:rsidR="001E7460" w:rsidRPr="007F1CEC">
        <w:rPr>
          <w:sz w:val="28"/>
          <w:szCs w:val="28"/>
        </w:rPr>
        <w:t>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:rsidR="001E7460" w:rsidRPr="001E7460" w:rsidRDefault="001E7460" w:rsidP="0064170B">
      <w:pPr>
        <w:pStyle w:val="NormalWeb"/>
        <w:spacing w:before="0" w:after="0" w:line="360" w:lineRule="auto"/>
        <w:jc w:val="both"/>
        <w:rPr>
          <w:b/>
          <w:sz w:val="28"/>
          <w:szCs w:val="28"/>
        </w:rPr>
      </w:pPr>
    </w:p>
    <w:p w:rsidR="0064170B" w:rsidRDefault="0064170B" w:rsidP="00392148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</w:p>
    <w:p w:rsidR="00933A58" w:rsidRDefault="00933A58" w:rsidP="00902187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Председатель, зав.</w:t>
      </w:r>
      <w:r w:rsidRPr="007F1CEC">
        <w:rPr>
          <w:sz w:val="28"/>
          <w:szCs w:val="28"/>
        </w:rPr>
        <w:t>кафедрой инжиниринга</w:t>
      </w:r>
      <w:r w:rsidRPr="00523510">
        <w:rPr>
          <w:sz w:val="28"/>
          <w:szCs w:val="28"/>
        </w:rPr>
        <w:t xml:space="preserve"> </w:t>
      </w:r>
    </w:p>
    <w:p w:rsidR="00933A58" w:rsidRDefault="008362D1" w:rsidP="00902187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33A58" w:rsidRPr="007F1CEC">
        <w:rPr>
          <w:sz w:val="28"/>
          <w:szCs w:val="28"/>
        </w:rPr>
        <w:t>рограммного</w:t>
      </w:r>
      <w:r w:rsidR="00933A58">
        <w:rPr>
          <w:sz w:val="28"/>
          <w:szCs w:val="28"/>
        </w:rPr>
        <w:t xml:space="preserve"> </w:t>
      </w:r>
      <w:r w:rsidR="00933A58" w:rsidRPr="007F1CEC">
        <w:rPr>
          <w:sz w:val="28"/>
          <w:szCs w:val="28"/>
        </w:rPr>
        <w:t xml:space="preserve">обеспечения </w:t>
      </w:r>
    </w:p>
    <w:p w:rsidR="00933A58" w:rsidRPr="007F1CEC" w:rsidRDefault="00933A58" w:rsidP="00933A58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</w:t>
      </w:r>
      <w:r w:rsidR="0090218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</w:t>
      </w:r>
      <w:r w:rsidRPr="007F1CEC">
        <w:rPr>
          <w:sz w:val="28"/>
          <w:szCs w:val="28"/>
        </w:rPr>
        <w:t>А.Ф. Хасьянов</w:t>
      </w:r>
    </w:p>
    <w:p w:rsidR="00933A58" w:rsidRDefault="00933A58" w:rsidP="00933A58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933A58" w:rsidRPr="007F1CEC" w:rsidRDefault="00902187" w:rsidP="00933A58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Секретарь                        </w:t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>
        <w:rPr>
          <w:sz w:val="28"/>
          <w:szCs w:val="28"/>
        </w:rPr>
        <w:t>А</w:t>
      </w:r>
      <w:r w:rsidR="00933A58" w:rsidRPr="007F1CEC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933A58" w:rsidRPr="007F1CEC">
        <w:rPr>
          <w:sz w:val="28"/>
          <w:szCs w:val="28"/>
        </w:rPr>
        <w:t>.</w:t>
      </w:r>
      <w:r>
        <w:rPr>
          <w:sz w:val="28"/>
          <w:szCs w:val="28"/>
        </w:rPr>
        <w:t>Якушенкова</w:t>
      </w:r>
    </w:p>
    <w:p w:rsidR="00751F92" w:rsidRPr="00485F7D" w:rsidRDefault="00751F92" w:rsidP="00647CBE">
      <w:pPr>
        <w:spacing w:line="360" w:lineRule="auto"/>
        <w:rPr>
          <w:b/>
          <w:sz w:val="28"/>
          <w:szCs w:val="28"/>
        </w:rPr>
      </w:pPr>
    </w:p>
    <w:sectPr w:rsidR="00751F92" w:rsidRPr="00485F7D" w:rsidSect="00276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973" w:rsidRDefault="00DD2973" w:rsidP="00986612">
      <w:r>
        <w:separator/>
      </w:r>
    </w:p>
  </w:endnote>
  <w:endnote w:type="continuationSeparator" w:id="0">
    <w:p w:rsidR="00DD2973" w:rsidRDefault="00DD2973" w:rsidP="009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973" w:rsidRDefault="00DD2973" w:rsidP="00986612">
      <w:r>
        <w:separator/>
      </w:r>
    </w:p>
  </w:footnote>
  <w:footnote w:type="continuationSeparator" w:id="0">
    <w:p w:rsidR="00DD2973" w:rsidRDefault="00DD2973" w:rsidP="009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6AAA"/>
    <w:multiLevelType w:val="hybridMultilevel"/>
    <w:tmpl w:val="7C8EEA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" w15:restartNumberingAfterBreak="0">
    <w:nsid w:val="1C325C90"/>
    <w:multiLevelType w:val="hybridMultilevel"/>
    <w:tmpl w:val="4F22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6BD2"/>
    <w:multiLevelType w:val="multilevel"/>
    <w:tmpl w:val="42CC1D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5FD69AE"/>
    <w:multiLevelType w:val="hybridMultilevel"/>
    <w:tmpl w:val="56A443D0"/>
    <w:lvl w:ilvl="0" w:tplc="DF487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Toschev">
    <w15:presenceInfo w15:providerId="None" w15:userId="Alexander Tosc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EAC"/>
    <w:rsid w:val="00016F08"/>
    <w:rsid w:val="000A0307"/>
    <w:rsid w:val="00124462"/>
    <w:rsid w:val="001465F9"/>
    <w:rsid w:val="001C13DA"/>
    <w:rsid w:val="001D0866"/>
    <w:rsid w:val="001E7460"/>
    <w:rsid w:val="0026190B"/>
    <w:rsid w:val="00271F48"/>
    <w:rsid w:val="002769AE"/>
    <w:rsid w:val="00286340"/>
    <w:rsid w:val="00392148"/>
    <w:rsid w:val="004313B3"/>
    <w:rsid w:val="00485F7D"/>
    <w:rsid w:val="00491FD0"/>
    <w:rsid w:val="004D118E"/>
    <w:rsid w:val="004E16F2"/>
    <w:rsid w:val="004F7349"/>
    <w:rsid w:val="005B674A"/>
    <w:rsid w:val="00601A97"/>
    <w:rsid w:val="0064170B"/>
    <w:rsid w:val="00647CBE"/>
    <w:rsid w:val="006D4B1D"/>
    <w:rsid w:val="00703EAC"/>
    <w:rsid w:val="00706961"/>
    <w:rsid w:val="00751F92"/>
    <w:rsid w:val="00752783"/>
    <w:rsid w:val="00775D11"/>
    <w:rsid w:val="008362D1"/>
    <w:rsid w:val="008C0CBE"/>
    <w:rsid w:val="00902187"/>
    <w:rsid w:val="00933A58"/>
    <w:rsid w:val="00957384"/>
    <w:rsid w:val="00971643"/>
    <w:rsid w:val="00986612"/>
    <w:rsid w:val="009D1EA4"/>
    <w:rsid w:val="00A2336C"/>
    <w:rsid w:val="00A95777"/>
    <w:rsid w:val="00B226B1"/>
    <w:rsid w:val="00B37A79"/>
    <w:rsid w:val="00C0146F"/>
    <w:rsid w:val="00C42BE5"/>
    <w:rsid w:val="00C60DEB"/>
    <w:rsid w:val="00CE43AD"/>
    <w:rsid w:val="00CF2864"/>
    <w:rsid w:val="00CF378D"/>
    <w:rsid w:val="00D25CA3"/>
    <w:rsid w:val="00D327AB"/>
    <w:rsid w:val="00D57395"/>
    <w:rsid w:val="00D91A3E"/>
    <w:rsid w:val="00DB4D70"/>
    <w:rsid w:val="00DD2973"/>
    <w:rsid w:val="00E73248"/>
    <w:rsid w:val="00EE5001"/>
    <w:rsid w:val="00EF60E7"/>
    <w:rsid w:val="00F43916"/>
    <w:rsid w:val="00F61047"/>
    <w:rsid w:val="00FA22A8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01845-282D-4D8A-81B5-3FDD1EC4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64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6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61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866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1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rsid w:val="00491FD0"/>
    <w:pPr>
      <w:spacing w:before="360" w:after="240" w:line="360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Alexander Toschev</cp:lastModifiedBy>
  <cp:revision>3</cp:revision>
  <dcterms:created xsi:type="dcterms:W3CDTF">2016-09-23T09:55:00Z</dcterms:created>
  <dcterms:modified xsi:type="dcterms:W3CDTF">2016-09-23T10:33:00Z</dcterms:modified>
</cp:coreProperties>
</file>